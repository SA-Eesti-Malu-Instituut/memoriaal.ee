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74F" w:rsidRPr="00704A81" w:rsidRDefault="00A454CD" w:rsidP="00704A81">
      <w:pPr>
        <w:pStyle w:val="Heading1"/>
        <w:spacing w:before="0"/>
        <w:rPr>
          <w:rFonts w:ascii="Calibri" w:hAnsi="Calibri" w:cs="Calibri"/>
          <w:sz w:val="22"/>
          <w:szCs w:val="22"/>
        </w:rPr>
      </w:pPr>
      <w:bookmarkStart w:id="0" w:name="_Toc496279625"/>
      <w:bookmarkStart w:id="1" w:name="_Toc502213508"/>
      <w:r w:rsidRPr="00704A81">
        <w:rPr>
          <w:rFonts w:ascii="Calibri" w:hAnsi="Calibri" w:cs="Calibri"/>
          <w:sz w:val="22"/>
          <w:szCs w:val="22"/>
        </w:rPr>
        <w:t>Kommunismiohvrite memoriaali tekstid</w:t>
      </w:r>
      <w:bookmarkEnd w:id="0"/>
      <w:bookmarkEnd w:id="1"/>
    </w:p>
    <w:p w:rsidR="007248E4" w:rsidRDefault="007A2BF6" w:rsidP="00704A81">
      <w:pPr>
        <w:spacing w:after="0"/>
        <w:rPr>
          <w:rFonts w:cs="Calibri"/>
        </w:rPr>
      </w:pPr>
      <w:r w:rsidRPr="00704A81">
        <w:rPr>
          <w:rFonts w:cs="Calibri"/>
        </w:rPr>
        <w:t>2</w:t>
      </w:r>
      <w:r w:rsidR="00500D50">
        <w:rPr>
          <w:rFonts w:cs="Calibri"/>
        </w:rPr>
        <w:t>9</w:t>
      </w:r>
      <w:r w:rsidR="001222CA" w:rsidRPr="00704A81">
        <w:rPr>
          <w:rFonts w:cs="Calibri"/>
        </w:rPr>
        <w:t>.12</w:t>
      </w:r>
      <w:r w:rsidR="007248E4" w:rsidRPr="00704A81">
        <w:rPr>
          <w:rFonts w:cs="Calibri"/>
        </w:rPr>
        <w:t>.2017</w:t>
      </w:r>
    </w:p>
    <w:p w:rsidR="00141AC8" w:rsidRDefault="00141AC8" w:rsidP="00704A81">
      <w:pPr>
        <w:spacing w:after="0"/>
        <w:rPr>
          <w:rFonts w:cs="Calibri"/>
        </w:rPr>
      </w:pPr>
    </w:p>
    <w:p w:rsidR="00141AC8" w:rsidRDefault="00141AC8" w:rsidP="00704A81">
      <w:pPr>
        <w:spacing w:after="0"/>
        <w:rPr>
          <w:rFonts w:cs="Calibri"/>
        </w:rPr>
      </w:pPr>
    </w:p>
    <w:p w:rsidR="00141AC8" w:rsidRPr="001F3A76" w:rsidRDefault="00141AC8" w:rsidP="00141AC8">
      <w:pPr>
        <w:numPr>
          <w:ilvl w:val="0"/>
          <w:numId w:val="14"/>
        </w:numPr>
        <w:shd w:val="clear" w:color="auto" w:fill="FFFFFF"/>
        <w:spacing w:after="0" w:line="240" w:lineRule="auto"/>
        <w:rPr>
          <w:rFonts w:ascii="Times New Roman" w:eastAsia="Times New Roman" w:hAnsi="Times New Roman"/>
          <w:color w:val="222222"/>
          <w:sz w:val="24"/>
          <w:szCs w:val="24"/>
          <w:lang w:eastAsia="et-EE"/>
        </w:rPr>
      </w:pPr>
      <w:r w:rsidRPr="007A2BF6">
        <w:rPr>
          <w:rFonts w:eastAsia="Times New Roman" w:cs="Calibri"/>
          <w:color w:val="222222"/>
          <w:lang w:eastAsia="et-EE"/>
        </w:rPr>
        <w:t>Memoriaali</w:t>
      </w:r>
      <w:r>
        <w:rPr>
          <w:rFonts w:eastAsia="Times New Roman" w:cs="Calibri"/>
          <w:color w:val="222222"/>
          <w:lang w:eastAsia="et-EE"/>
        </w:rPr>
        <w:t xml:space="preserve"> </w:t>
      </w:r>
      <w:r w:rsidRPr="007A2BF6">
        <w:rPr>
          <w:rFonts w:eastAsia="Times New Roman" w:cs="Calibri"/>
          <w:color w:val="222222"/>
          <w:lang w:eastAsia="et-EE"/>
        </w:rPr>
        <w:t xml:space="preserve">väljaku suur tekst </w:t>
      </w:r>
      <w:r w:rsidRPr="001F3A76">
        <w:rPr>
          <w:rFonts w:eastAsia="Times New Roman" w:cs="Calibri"/>
          <w:color w:val="222222"/>
          <w:lang w:eastAsia="et-EE"/>
        </w:rPr>
        <w:t>„</w:t>
      </w:r>
      <w:r w:rsidRPr="001F3A76">
        <w:rPr>
          <w:rFonts w:eastAsia="Times New Roman" w:cs="Calibri"/>
          <w:b/>
          <w:color w:val="222222"/>
          <w:lang w:eastAsia="et-EE"/>
        </w:rPr>
        <w:t>EESTI KOMMUNISMIOHVRID 1940–1991</w:t>
      </w:r>
      <w:r w:rsidRPr="001F3A76">
        <w:rPr>
          <w:rFonts w:eastAsia="Times New Roman" w:cs="Calibri"/>
          <w:color w:val="222222"/>
          <w:lang w:eastAsia="et-EE"/>
        </w:rPr>
        <w:t>“</w:t>
      </w:r>
    </w:p>
    <w:p w:rsidR="00141AC8" w:rsidRDefault="00141AC8" w:rsidP="00141AC8">
      <w:pPr>
        <w:shd w:val="clear" w:color="auto" w:fill="FFFFFF"/>
        <w:spacing w:after="0" w:line="240" w:lineRule="auto"/>
        <w:rPr>
          <w:rFonts w:eastAsia="Times New Roman" w:cs="Calibri"/>
          <w:color w:val="222222"/>
          <w:lang w:eastAsia="et-EE"/>
        </w:rPr>
      </w:pPr>
    </w:p>
    <w:p w:rsidR="00141AC8" w:rsidRDefault="00141AC8" w:rsidP="00141AC8">
      <w:pPr>
        <w:shd w:val="clear" w:color="auto" w:fill="FFFFFF"/>
        <w:spacing w:after="0" w:line="240" w:lineRule="auto"/>
        <w:rPr>
          <w:rFonts w:eastAsia="Times New Roman" w:cs="Calibri"/>
          <w:color w:val="222222"/>
          <w:lang w:eastAsia="et-EE"/>
        </w:rPr>
      </w:pPr>
    </w:p>
    <w:p w:rsidR="00141AC8" w:rsidRPr="00141AC8" w:rsidRDefault="00141AC8" w:rsidP="00141AC8">
      <w:pPr>
        <w:numPr>
          <w:ilvl w:val="0"/>
          <w:numId w:val="14"/>
        </w:numPr>
        <w:shd w:val="clear" w:color="auto" w:fill="FFFFFF"/>
        <w:spacing w:after="0" w:line="240" w:lineRule="auto"/>
        <w:rPr>
          <w:rFonts w:ascii="Times New Roman" w:eastAsia="Times New Roman" w:hAnsi="Times New Roman"/>
          <w:color w:val="222222"/>
          <w:sz w:val="24"/>
          <w:szCs w:val="24"/>
          <w:lang w:eastAsia="et-EE"/>
        </w:rPr>
      </w:pPr>
      <w:r w:rsidRPr="007A2BF6">
        <w:rPr>
          <w:rFonts w:eastAsia="Times New Roman" w:cs="Calibri"/>
          <w:color w:val="222222"/>
          <w:lang w:eastAsia="et-EE"/>
        </w:rPr>
        <w:t>Ohvitseride mälestusmärgi tekst seinal „</w:t>
      </w:r>
      <w:r w:rsidRPr="001F3A76">
        <w:rPr>
          <w:rFonts w:eastAsia="Times New Roman" w:cs="Calibri"/>
          <w:b/>
          <w:color w:val="222222"/>
          <w:lang w:eastAsia="et-EE"/>
        </w:rPr>
        <w:t>K</w:t>
      </w:r>
      <w:r w:rsidRPr="001F3A76">
        <w:rPr>
          <w:rFonts w:cs="Calibri"/>
          <w:b/>
          <w:color w:val="222222"/>
        </w:rPr>
        <w:t>OMMUNISTLIKU TERRORI OHVRIKS LANGENUD VABADUSSÕJA VÄEJUHID JA EESTI KAADRIOHVITSERID</w:t>
      </w:r>
      <w:r w:rsidRPr="001F3A76">
        <w:rPr>
          <w:rFonts w:eastAsia="Times New Roman" w:cs="Calibri"/>
          <w:b/>
          <w:color w:val="222222"/>
          <w:lang w:eastAsia="et-EE"/>
        </w:rPr>
        <w:t>“</w:t>
      </w:r>
    </w:p>
    <w:p w:rsidR="00141AC8" w:rsidRDefault="00141AC8" w:rsidP="00141AC8">
      <w:pPr>
        <w:shd w:val="clear" w:color="auto" w:fill="FFFFFF"/>
        <w:spacing w:after="0" w:line="240" w:lineRule="auto"/>
        <w:rPr>
          <w:rFonts w:eastAsia="Times New Roman" w:cs="Calibri"/>
          <w:b/>
          <w:color w:val="222222"/>
          <w:lang w:eastAsia="et-EE"/>
        </w:rPr>
      </w:pPr>
    </w:p>
    <w:p w:rsidR="00141AC8" w:rsidRPr="00141AC8" w:rsidRDefault="00141AC8" w:rsidP="00141AC8">
      <w:pPr>
        <w:shd w:val="clear" w:color="auto" w:fill="FFFFFF"/>
        <w:spacing w:after="0" w:line="240" w:lineRule="auto"/>
        <w:rPr>
          <w:rFonts w:ascii="Times New Roman" w:eastAsia="Times New Roman" w:hAnsi="Times New Roman"/>
          <w:color w:val="222222"/>
          <w:sz w:val="24"/>
          <w:szCs w:val="24"/>
          <w:lang w:eastAsia="et-EE"/>
        </w:rPr>
      </w:pPr>
    </w:p>
    <w:p w:rsidR="00141AC8" w:rsidRPr="00141AC8" w:rsidRDefault="00141AC8" w:rsidP="00141AC8">
      <w:pPr>
        <w:numPr>
          <w:ilvl w:val="0"/>
          <w:numId w:val="14"/>
        </w:numPr>
        <w:shd w:val="clear" w:color="auto" w:fill="FFFFFF"/>
        <w:spacing w:after="0" w:line="240" w:lineRule="auto"/>
        <w:rPr>
          <w:rFonts w:asciiTheme="minorHAnsi" w:eastAsia="Times New Roman" w:hAnsiTheme="minorHAnsi" w:cstheme="minorHAnsi"/>
          <w:color w:val="222222"/>
          <w:lang w:eastAsia="et-EE"/>
        </w:rPr>
      </w:pPr>
      <w:r w:rsidRPr="00141AC8">
        <w:rPr>
          <w:rFonts w:asciiTheme="minorHAnsi" w:eastAsia="Times New Roman" w:hAnsiTheme="minorHAnsi" w:cstheme="minorHAnsi"/>
          <w:color w:val="222222"/>
          <w:lang w:eastAsia="et-EE"/>
        </w:rPr>
        <w:t>Infoteks</w:t>
      </w:r>
      <w:ins w:id="2" w:author="Elmar" w:date="2018-02-01T12:41:00Z">
        <w:r w:rsidR="00D84880">
          <w:rPr>
            <w:rFonts w:asciiTheme="minorHAnsi" w:eastAsia="Times New Roman" w:hAnsiTheme="minorHAnsi" w:cstheme="minorHAnsi"/>
            <w:color w:val="222222"/>
            <w:lang w:eastAsia="et-EE"/>
          </w:rPr>
          <w:t>t</w:t>
        </w:r>
      </w:ins>
      <w:r w:rsidRPr="00141AC8">
        <w:rPr>
          <w:rFonts w:asciiTheme="minorHAnsi" w:eastAsia="Times New Roman" w:hAnsiTheme="minorHAnsi" w:cstheme="minorHAnsi"/>
          <w:color w:val="222222"/>
          <w:lang w:eastAsia="et-EE"/>
        </w:rPr>
        <w:t xml:space="preserve"> memoriaali parklates asendiplaani juurde</w:t>
      </w:r>
    </w:p>
    <w:p w:rsidR="00141AC8" w:rsidRDefault="00141AC8" w:rsidP="00141AC8">
      <w:pPr>
        <w:rPr>
          <w:b/>
        </w:rPr>
      </w:pPr>
    </w:p>
    <w:p w:rsidR="00141AC8" w:rsidRPr="00141AC8" w:rsidRDefault="00141AC8" w:rsidP="00141AC8">
      <w:pPr>
        <w:rPr>
          <w:b/>
        </w:rPr>
      </w:pPr>
      <w:r w:rsidRPr="00141AC8">
        <w:rPr>
          <w:b/>
        </w:rPr>
        <w:t>Kommunismiohvrite memoriaal</w:t>
      </w:r>
    </w:p>
    <w:p w:rsidR="00141AC8" w:rsidRDefault="00141AC8" w:rsidP="00141AC8">
      <w:r>
        <w:t>Eesti kommunismiohvrite memoriaalil on kaks osa – Teekond ja Koduaed. Koduaeda jõudmiseks tuleb ette võtta teekond. Et asuda teekonnale, tuleb lahkuda koduaiast. Teekond on pikk koridor, mis sümboliseerib totalitaarse süsteemi halastamatut jõudu. Koduaed on koht, kus põimuvad unistused, mälestused ja koduigatsus. Koduaia sümboliteks on õunapuud ja mesilased.</w:t>
      </w:r>
    </w:p>
    <w:p w:rsidR="00141AC8" w:rsidRDefault="00141AC8" w:rsidP="00141AC8">
      <w:r>
        <w:t>Memoriaali juurde kuulub kommunistliku terrori ohvriks langenud Eesti ohvitseride mälestusmärk. Nende saatust meenutab sein kui hukkamiskoht.</w:t>
      </w:r>
    </w:p>
    <w:p w:rsidR="00141AC8" w:rsidRDefault="00141AC8" w:rsidP="00704A81">
      <w:pPr>
        <w:spacing w:after="0"/>
        <w:rPr>
          <w:rFonts w:cs="Calibri"/>
        </w:rPr>
      </w:pPr>
    </w:p>
    <w:p w:rsidR="00141AC8" w:rsidRDefault="00141AC8" w:rsidP="00704A81">
      <w:pPr>
        <w:spacing w:after="0"/>
        <w:rPr>
          <w:rFonts w:cs="Calibri"/>
        </w:rPr>
      </w:pPr>
    </w:p>
    <w:p w:rsidR="00141AC8" w:rsidRDefault="00141AC8" w:rsidP="00704A81">
      <w:pPr>
        <w:spacing w:after="0"/>
        <w:rPr>
          <w:rFonts w:cs="Calibri"/>
        </w:rPr>
      </w:pPr>
    </w:p>
    <w:p w:rsidR="00141AC8" w:rsidRDefault="00141AC8" w:rsidP="00141AC8">
      <w:pPr>
        <w:numPr>
          <w:ilvl w:val="0"/>
          <w:numId w:val="14"/>
        </w:numPr>
        <w:spacing w:after="0"/>
        <w:rPr>
          <w:rFonts w:cs="Calibri"/>
          <w:b/>
        </w:rPr>
      </w:pPr>
      <w:r>
        <w:rPr>
          <w:rFonts w:cs="Calibri"/>
        </w:rPr>
        <w:br w:type="page"/>
      </w:r>
      <w:r w:rsidRPr="00141AC8">
        <w:rPr>
          <w:rFonts w:cs="Calibri"/>
          <w:b/>
        </w:rPr>
        <w:lastRenderedPageBreak/>
        <w:t>Tekstid memoriaali seintele: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1"/>
        <w:gridCol w:w="5068"/>
        <w:gridCol w:w="4715"/>
      </w:tblGrid>
      <w:tr w:rsidR="000F5665" w:rsidRPr="00DB4F49" w:rsidTr="00141AC8">
        <w:tc>
          <w:tcPr>
            <w:tcW w:w="4361" w:type="dxa"/>
          </w:tcPr>
          <w:p w:rsidR="000F5665" w:rsidRPr="00DB4F49" w:rsidRDefault="000F5665" w:rsidP="00DB4F49">
            <w:pPr>
              <w:spacing w:after="0"/>
              <w:rPr>
                <w:rFonts w:cs="Calibri"/>
                <w:b/>
              </w:rPr>
            </w:pPr>
            <w:r w:rsidRPr="00DB4F49">
              <w:rPr>
                <w:rFonts w:cs="Calibri"/>
                <w:b/>
              </w:rPr>
              <w:t>TEKST MEMORIAALI SISSEKÄIGU JUURDE</w:t>
            </w:r>
          </w:p>
          <w:p w:rsidR="000F5665" w:rsidRPr="00DB4F49" w:rsidRDefault="000F5665" w:rsidP="00DB4F49">
            <w:pPr>
              <w:spacing w:after="0"/>
              <w:rPr>
                <w:rFonts w:cs="Calibri"/>
              </w:rPr>
            </w:pPr>
            <w:r w:rsidRPr="00DB4F49">
              <w:rPr>
                <w:rFonts w:cs="Calibri"/>
              </w:rPr>
              <w:t>Kommunismiohvrite memoriaal Maarjamäel on pühendatud kõigile Nõukogude Liidu terrori all kannatanud Eesti inimestele.</w:t>
            </w:r>
          </w:p>
          <w:p w:rsidR="000F5665" w:rsidRPr="00DB4F49" w:rsidRDefault="000F5665" w:rsidP="00DB4F49">
            <w:pPr>
              <w:spacing w:after="0"/>
              <w:rPr>
                <w:rFonts w:cs="Calibri"/>
              </w:rPr>
            </w:pPr>
            <w:r w:rsidRPr="00DB4F49">
              <w:rPr>
                <w:rFonts w:cs="Calibri"/>
              </w:rPr>
              <w:t>Kommunistlik terrorirežiim kehtestati Eesti okupeerimisega 17. juunil 1940 ja see lõppes Eesti iseseisvuse taastamisega 20. augustil 1991. Eesti kaotas okupatsioonivõimu terrori tagajärjel iga viienda oma veidi üle miljonist elanikust, kellest rohkem kui 75 000 mõrvati, vangistati või küüditati.</w:t>
            </w:r>
          </w:p>
          <w:p w:rsidR="000F5665" w:rsidRPr="00DB4F49" w:rsidRDefault="000F5665" w:rsidP="00DB4F49">
            <w:pPr>
              <w:spacing w:after="0"/>
              <w:rPr>
                <w:rFonts w:cs="Calibri"/>
              </w:rPr>
            </w:pPr>
            <w:r w:rsidRPr="00DB4F49">
              <w:rPr>
                <w:rFonts w:cs="Calibri"/>
              </w:rPr>
              <w:t>Memoriaali nimetahvlitel on enam kui 2</w:t>
            </w:r>
            <w:r w:rsidR="00AD1CB7">
              <w:rPr>
                <w:rFonts w:cs="Calibri"/>
              </w:rPr>
              <w:t>2</w:t>
            </w:r>
            <w:r w:rsidRPr="00DB4F49">
              <w:rPr>
                <w:rFonts w:cs="Calibri"/>
              </w:rPr>
              <w:t> 000 inimese nimed, kes kunagi koju tagasi ei pöördunud. Nad mõrvati või surid ebainimlike elutingimuste tõttu vangistuses või sundasumisel.</w:t>
            </w:r>
          </w:p>
          <w:p w:rsidR="000F5665" w:rsidRPr="00DB4F49" w:rsidRDefault="000F5665" w:rsidP="00DB4F49">
            <w:pPr>
              <w:spacing w:after="0"/>
              <w:rPr>
                <w:rFonts w:cs="Calibri"/>
              </w:rPr>
            </w:pPr>
            <w:r w:rsidRPr="00DB4F49">
              <w:rPr>
                <w:rFonts w:cs="Calibri"/>
              </w:rPr>
              <w:t>Kümnete tuhandete Eesti inimeste mõrvamine, vangistamine või küüditamine 1940. ja 1950. aastatel on aegumatud inimsusvastased kuriteod, genotsiid ja sõjakuriteod. 18. juunil 2002 kuulutas Riigikogu Nõukogude Liidu kommunistliku režiimi ja seda vägivaldselt teostanud organid ning nende tegevuse kuritegelikeks.</w:t>
            </w:r>
          </w:p>
          <w:p w:rsidR="000F5665" w:rsidRPr="00DB4F49" w:rsidRDefault="000F5665" w:rsidP="00DB4F49">
            <w:pPr>
              <w:spacing w:after="0"/>
              <w:rPr>
                <w:rFonts w:cs="Calibri"/>
              </w:rPr>
            </w:pPr>
            <w:r w:rsidRPr="00DB4F49">
              <w:rPr>
                <w:rFonts w:cs="Calibri"/>
              </w:rPr>
              <w:t>Memoriaali rajasid Eesti rahvas ja riik 2018. aastal Eesti kommunismiohvrite mälestuseks.</w:t>
            </w:r>
          </w:p>
          <w:p w:rsidR="000F5665" w:rsidRPr="00DB4F49" w:rsidRDefault="000F5665" w:rsidP="00DB4F49">
            <w:pPr>
              <w:spacing w:after="0"/>
              <w:rPr>
                <w:rFonts w:cs="Calibri"/>
              </w:rPr>
            </w:pPr>
            <w:r w:rsidRPr="00DB4F49">
              <w:rPr>
                <w:rFonts w:cs="Calibri"/>
              </w:rPr>
              <w:t>Me ei unusta teid! (1010)</w:t>
            </w:r>
          </w:p>
        </w:tc>
        <w:tc>
          <w:tcPr>
            <w:tcW w:w="5068" w:type="dxa"/>
          </w:tcPr>
          <w:p w:rsidR="00D7785E" w:rsidRPr="00DB4F49" w:rsidRDefault="00D7785E" w:rsidP="00704A81">
            <w:pPr>
              <w:pStyle w:val="Normaallaad1"/>
              <w:rPr>
                <w:rFonts w:ascii="Calibri" w:hAnsi="Calibri" w:cs="Calibri"/>
                <w:lang w:val="ru-RU"/>
              </w:rPr>
            </w:pPr>
            <w:r w:rsidRPr="00DB4F49">
              <w:rPr>
                <w:rFonts w:ascii="Calibri" w:hAnsi="Calibri" w:cs="Calibri"/>
                <w:lang w:val="ru-RU"/>
              </w:rPr>
              <w:t>Мемориал жертвам коммунизма в Маарьямяэ посвящен всем жителям Эстонии, пострадавшим от Советского террора.</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Коммунистический режим был установлен в результате оккупации Эстонии 17 июня 1940 года и пал в связи с восстановлением независимости республики 20 августа 1991 года. Террор оккупационной власти унес жизнь каждого пятого жителя Эстонии при населении чуть более одного миллиона человек.</w:t>
            </w:r>
            <w:r w:rsidRPr="00DB4F49">
              <w:rPr>
                <w:rFonts w:ascii="Calibri" w:hAnsi="Calibri" w:cs="Calibri"/>
              </w:rPr>
              <w:t xml:space="preserve"> </w:t>
            </w:r>
            <w:r w:rsidRPr="00DB4F49">
              <w:rPr>
                <w:rFonts w:ascii="Calibri" w:hAnsi="Calibri" w:cs="Calibri"/>
                <w:lang w:val="ru-RU"/>
              </w:rPr>
              <w:t>Из них около 75 тысяч было убито, арестовано или депортировано.</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На мемориале запечатлены имена более 2</w:t>
            </w:r>
            <w:r w:rsidR="00AD1CB7">
              <w:rPr>
                <w:rFonts w:ascii="Calibri" w:hAnsi="Calibri" w:cs="Calibri"/>
              </w:rPr>
              <w:t>2</w:t>
            </w:r>
            <w:r w:rsidRPr="00DB4F49">
              <w:rPr>
                <w:rFonts w:ascii="Calibri" w:hAnsi="Calibri" w:cs="Calibri"/>
                <w:lang w:val="ru-RU"/>
              </w:rPr>
              <w:t xml:space="preserve"> тысяч человек, которые так и не возвратились домой. Они были убиты или умерли из-за нечеловеческих условий в заключении и на спецпоселении.</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Расстрелы, аресты и депортации десятков тысяч жителей Эстонии в 1940</w:t>
            </w:r>
            <w:r w:rsidR="0023705B" w:rsidRPr="00DB4F49">
              <w:rPr>
                <w:rFonts w:ascii="Calibri" w:hAnsi="Calibri" w:cs="Calibri"/>
              </w:rPr>
              <w:t>–</w:t>
            </w:r>
            <w:r w:rsidRPr="00DB4F49">
              <w:rPr>
                <w:rFonts w:ascii="Calibri" w:hAnsi="Calibri" w:cs="Calibri"/>
                <w:lang w:val="ru-RU"/>
              </w:rPr>
              <w:t>1950 годах являются преступлениями против человечности, геноцидом и военными преступлениями, не имеющими срока давности. 18 июня 2002 года Парламент Эстонской Республики провозгласил коммунистический режим Советского Союза, насильственно осуществлявшие его политику органы, а также их действия преступными.</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Мемориал воздвигнут эстонским народом и государством в 2018 году в память о жертвах коммунизма в Эстонии.</w:t>
            </w:r>
          </w:p>
          <w:p w:rsidR="000F5665" w:rsidRPr="00DB4F49" w:rsidRDefault="00D7785E" w:rsidP="00DB4F49">
            <w:pPr>
              <w:spacing w:after="0"/>
              <w:rPr>
                <w:rFonts w:cs="Calibri"/>
              </w:rPr>
            </w:pPr>
            <w:r w:rsidRPr="00DB4F49">
              <w:rPr>
                <w:rFonts w:cs="Calibri"/>
                <w:lang w:val="ru-RU"/>
              </w:rPr>
              <w:t>Мы</w:t>
            </w:r>
            <w:r w:rsidRPr="00DB4F49">
              <w:rPr>
                <w:rFonts w:cs="Calibri"/>
                <w:lang w:val="en-US"/>
              </w:rPr>
              <w:t xml:space="preserve"> </w:t>
            </w:r>
            <w:r w:rsidRPr="00DB4F49">
              <w:rPr>
                <w:rFonts w:cs="Calibri"/>
                <w:lang w:val="ru-RU"/>
              </w:rPr>
              <w:t>не</w:t>
            </w:r>
            <w:r w:rsidRPr="00DB4F49">
              <w:rPr>
                <w:rFonts w:cs="Calibri"/>
                <w:lang w:val="en-US"/>
              </w:rPr>
              <w:t xml:space="preserve"> </w:t>
            </w:r>
            <w:r w:rsidRPr="00DB4F49">
              <w:rPr>
                <w:rFonts w:cs="Calibri"/>
                <w:lang w:val="ru-RU"/>
              </w:rPr>
              <w:t>забудем</w:t>
            </w:r>
            <w:r w:rsidRPr="00DB4F49">
              <w:rPr>
                <w:rFonts w:cs="Calibri"/>
                <w:lang w:val="en-US"/>
              </w:rPr>
              <w:t xml:space="preserve"> </w:t>
            </w:r>
            <w:r w:rsidRPr="00DB4F49">
              <w:rPr>
                <w:rFonts w:cs="Calibri"/>
                <w:lang w:val="ru-RU"/>
              </w:rPr>
              <w:t>вас</w:t>
            </w:r>
            <w:r w:rsidRPr="00DB4F49">
              <w:rPr>
                <w:rFonts w:cs="Calibri"/>
                <w:lang w:val="en-US"/>
              </w:rPr>
              <w:t>!</w:t>
            </w:r>
            <w:r w:rsidR="0023705B" w:rsidRPr="00DB4F49">
              <w:rPr>
                <w:rFonts w:cs="Calibri"/>
                <w:lang w:val="en-US"/>
              </w:rPr>
              <w:t xml:space="preserve"> (1131)</w:t>
            </w:r>
          </w:p>
        </w:tc>
        <w:tc>
          <w:tcPr>
            <w:tcW w:w="4715" w:type="dxa"/>
          </w:tcPr>
          <w:p w:rsidR="006A789E" w:rsidRPr="00396237" w:rsidRDefault="006A789E" w:rsidP="00DB4F49">
            <w:pPr>
              <w:spacing w:after="0"/>
              <w:rPr>
                <w:rFonts w:cs="Calibri"/>
                <w:lang w:val="en-GB"/>
              </w:rPr>
            </w:pPr>
            <w:r w:rsidRPr="00396237">
              <w:rPr>
                <w:rFonts w:cs="Calibri"/>
                <w:lang w:val="en-GB"/>
              </w:rPr>
              <w:t xml:space="preserve">The memorial at </w:t>
            </w:r>
            <w:proofErr w:type="spellStart"/>
            <w:r w:rsidRPr="00396237">
              <w:rPr>
                <w:rFonts w:cs="Calibri"/>
                <w:lang w:val="en-GB"/>
              </w:rPr>
              <w:t>Maarjamäe</w:t>
            </w:r>
            <w:proofErr w:type="spellEnd"/>
            <w:r w:rsidRPr="00396237">
              <w:rPr>
                <w:rFonts w:cs="Calibri"/>
                <w:lang w:val="en-GB"/>
              </w:rPr>
              <w:t xml:space="preserve"> to victims of communism is dedicated to all Estonian people who suffered under the terror i</w:t>
            </w:r>
            <w:r w:rsidR="00B4261F" w:rsidRPr="00396237">
              <w:rPr>
                <w:rFonts w:cs="Calibri"/>
                <w:lang w:val="en-GB"/>
              </w:rPr>
              <w:t>nflicted</w:t>
            </w:r>
            <w:r w:rsidRPr="00396237">
              <w:rPr>
                <w:rFonts w:cs="Calibri"/>
                <w:lang w:val="en-GB"/>
              </w:rPr>
              <w:t xml:space="preserve"> by the Soviet Union.</w:t>
            </w:r>
          </w:p>
          <w:p w:rsidR="006A789E" w:rsidRPr="00396237" w:rsidRDefault="006A789E" w:rsidP="00DB4F49">
            <w:pPr>
              <w:tabs>
                <w:tab w:val="left" w:pos="1701"/>
              </w:tabs>
              <w:spacing w:after="0"/>
              <w:rPr>
                <w:rFonts w:cs="Calibri"/>
                <w:lang w:val="en-GB"/>
              </w:rPr>
            </w:pPr>
            <w:r w:rsidRPr="00396237">
              <w:rPr>
                <w:rFonts w:cs="Calibri"/>
                <w:lang w:val="en-GB"/>
              </w:rPr>
              <w:t xml:space="preserve">The communist </w:t>
            </w:r>
            <w:r w:rsidR="00B4261F" w:rsidRPr="00396237">
              <w:rPr>
                <w:rFonts w:cs="Calibri"/>
                <w:lang w:val="en-GB"/>
              </w:rPr>
              <w:t xml:space="preserve">terror </w:t>
            </w:r>
            <w:r w:rsidRPr="00396237">
              <w:rPr>
                <w:rFonts w:cs="Calibri"/>
                <w:lang w:val="en-GB"/>
              </w:rPr>
              <w:t xml:space="preserve">regime </w:t>
            </w:r>
            <w:r w:rsidR="00B4261F" w:rsidRPr="00396237">
              <w:rPr>
                <w:rFonts w:cs="Calibri"/>
                <w:lang w:val="en-GB"/>
              </w:rPr>
              <w:t>began</w:t>
            </w:r>
            <w:r w:rsidRPr="00396237">
              <w:rPr>
                <w:rFonts w:cs="Calibri"/>
                <w:lang w:val="en-GB"/>
              </w:rPr>
              <w:t xml:space="preserve"> with the occupation of Estonia on 17 June 1940 and ended with the restoration of Estonia’s independence on 20 August 1991. Estonia lost </w:t>
            </w:r>
            <w:r w:rsidR="00655074" w:rsidRPr="00396237">
              <w:rPr>
                <w:rFonts w:cs="Calibri"/>
                <w:lang w:val="en-GB"/>
              </w:rPr>
              <w:t>one</w:t>
            </w:r>
            <w:r w:rsidR="00705CAC" w:rsidRPr="00396237">
              <w:rPr>
                <w:rFonts w:cs="Calibri"/>
                <w:lang w:val="en-GB"/>
              </w:rPr>
              <w:t xml:space="preserve"> of</w:t>
            </w:r>
            <w:r w:rsidR="00655074" w:rsidRPr="00396237">
              <w:rPr>
                <w:rFonts w:cs="Calibri"/>
                <w:lang w:val="en-GB"/>
              </w:rPr>
              <w:t xml:space="preserve"> </w:t>
            </w:r>
            <w:r w:rsidRPr="00396237">
              <w:rPr>
                <w:rFonts w:cs="Calibri"/>
                <w:lang w:val="en-GB"/>
              </w:rPr>
              <w:t xml:space="preserve">every </w:t>
            </w:r>
            <w:r w:rsidR="00705CAC" w:rsidRPr="00396237">
              <w:rPr>
                <w:rFonts w:cs="Calibri"/>
                <w:lang w:val="en-GB"/>
              </w:rPr>
              <w:t xml:space="preserve">five </w:t>
            </w:r>
            <w:r w:rsidRPr="00396237">
              <w:rPr>
                <w:rFonts w:cs="Calibri"/>
                <w:lang w:val="en-GB"/>
              </w:rPr>
              <w:t>person</w:t>
            </w:r>
            <w:r w:rsidR="00705CAC" w:rsidRPr="00396237">
              <w:rPr>
                <w:rFonts w:cs="Calibri"/>
                <w:lang w:val="en-GB"/>
              </w:rPr>
              <w:t>s from</w:t>
            </w:r>
            <w:r w:rsidRPr="00396237">
              <w:rPr>
                <w:rFonts w:cs="Calibri"/>
                <w:lang w:val="en-GB"/>
              </w:rPr>
              <w:t xml:space="preserve"> its population of slightly over one million as a consequence of the occupying regime</w:t>
            </w:r>
            <w:r w:rsidR="00655074" w:rsidRPr="00396237">
              <w:rPr>
                <w:rFonts w:cs="Calibri"/>
                <w:lang w:val="en-GB"/>
              </w:rPr>
              <w:t>’s terror policy</w:t>
            </w:r>
            <w:r w:rsidRPr="00396237">
              <w:rPr>
                <w:rFonts w:cs="Calibri"/>
                <w:lang w:val="en-GB"/>
              </w:rPr>
              <w:t>. Of these victims, more than 75,000 were murdered, imprisoned or deported.</w:t>
            </w:r>
          </w:p>
          <w:p w:rsidR="006A789E" w:rsidRPr="00396237" w:rsidRDefault="006A789E" w:rsidP="00DB4F49">
            <w:pPr>
              <w:spacing w:after="0"/>
              <w:rPr>
                <w:rFonts w:cs="Calibri"/>
                <w:lang w:val="en-GB"/>
              </w:rPr>
            </w:pPr>
            <w:r w:rsidRPr="00396237">
              <w:rPr>
                <w:rFonts w:cs="Calibri"/>
                <w:lang w:val="en-GB"/>
              </w:rPr>
              <w:t>The names of over 2</w:t>
            </w:r>
            <w:r w:rsidR="00AD1CB7" w:rsidRPr="00396237">
              <w:rPr>
                <w:rFonts w:cs="Calibri"/>
                <w:lang w:val="en-GB"/>
              </w:rPr>
              <w:t>2</w:t>
            </w:r>
            <w:r w:rsidRPr="00396237">
              <w:rPr>
                <w:rFonts w:cs="Calibri"/>
                <w:lang w:val="en-GB"/>
              </w:rPr>
              <w:t xml:space="preserve">,000 people who never returned home are inscribed on this memorial. They were murdered or died due to inhuman living conditions </w:t>
            </w:r>
            <w:r w:rsidR="00655074" w:rsidRPr="00396237">
              <w:rPr>
                <w:rFonts w:cs="Calibri"/>
                <w:lang w:val="en-GB"/>
              </w:rPr>
              <w:t xml:space="preserve">while </w:t>
            </w:r>
            <w:r w:rsidRPr="00396237">
              <w:rPr>
                <w:rFonts w:cs="Calibri"/>
                <w:lang w:val="en-GB"/>
              </w:rPr>
              <w:t>in imprisonment or forced resettlement.</w:t>
            </w:r>
          </w:p>
          <w:p w:rsidR="006A789E" w:rsidRPr="00396237" w:rsidRDefault="006A789E" w:rsidP="00DB4F49">
            <w:pPr>
              <w:spacing w:after="0"/>
              <w:rPr>
                <w:rFonts w:cs="Calibri"/>
                <w:lang w:val="en-GB"/>
              </w:rPr>
            </w:pPr>
            <w:r w:rsidRPr="00396237">
              <w:rPr>
                <w:rFonts w:cs="Calibri"/>
                <w:lang w:val="en-GB"/>
              </w:rPr>
              <w:t>The murder, imprisonment or deportation of tens of thousands of Estonian people in the 1940s and 1950s constitute genocide</w:t>
            </w:r>
            <w:r w:rsidR="00655074" w:rsidRPr="00396237">
              <w:rPr>
                <w:rFonts w:cs="Calibri"/>
                <w:lang w:val="en-GB"/>
              </w:rPr>
              <w:t>,</w:t>
            </w:r>
            <w:r w:rsidRPr="00396237">
              <w:rPr>
                <w:rFonts w:cs="Calibri"/>
                <w:lang w:val="en-GB"/>
              </w:rPr>
              <w:t xml:space="preserve"> war crimes and crimes against humanity </w:t>
            </w:r>
            <w:r w:rsidR="00D00FD8" w:rsidRPr="00396237">
              <w:rPr>
                <w:rFonts w:cs="Calibri"/>
                <w:lang w:val="en-GB"/>
              </w:rPr>
              <w:t xml:space="preserve">with </w:t>
            </w:r>
            <w:r w:rsidRPr="00396237">
              <w:rPr>
                <w:rFonts w:cs="Calibri"/>
                <w:lang w:val="en-GB"/>
              </w:rPr>
              <w:t xml:space="preserve">no </w:t>
            </w:r>
            <w:r w:rsidR="00191CE1" w:rsidRPr="00396237">
              <w:rPr>
                <w:lang w:val="en-GB"/>
              </w:rPr>
              <w:t>statutory limitation</w:t>
            </w:r>
            <w:r w:rsidRPr="00396237">
              <w:rPr>
                <w:rFonts w:cs="Calibri"/>
                <w:lang w:val="en-GB"/>
              </w:rPr>
              <w:t>. On 18 June 2002, the Estonian Parliament declared the Soviet Union’s communist regime, the organs that violently implemented it, and the actions of those organs to be criminal.</w:t>
            </w:r>
          </w:p>
          <w:p w:rsidR="006A789E" w:rsidRPr="00396237" w:rsidRDefault="006A789E" w:rsidP="00DB4F49">
            <w:pPr>
              <w:spacing w:after="0"/>
              <w:rPr>
                <w:rFonts w:cs="Calibri"/>
                <w:lang w:val="en-GB"/>
              </w:rPr>
            </w:pPr>
            <w:r w:rsidRPr="00396237">
              <w:rPr>
                <w:rFonts w:cs="Calibri"/>
                <w:lang w:val="en-GB"/>
              </w:rPr>
              <w:t xml:space="preserve">The Estonian people and </w:t>
            </w:r>
            <w:r w:rsidR="002425B6" w:rsidRPr="00396237">
              <w:rPr>
                <w:rFonts w:cs="Calibri"/>
                <w:lang w:val="en-GB"/>
              </w:rPr>
              <w:t xml:space="preserve">the </w:t>
            </w:r>
            <w:r w:rsidRPr="00396237">
              <w:rPr>
                <w:rFonts w:cs="Calibri"/>
                <w:lang w:val="en-GB"/>
              </w:rPr>
              <w:t xml:space="preserve">Estonian </w:t>
            </w:r>
            <w:r w:rsidR="002425B6" w:rsidRPr="00396237">
              <w:rPr>
                <w:rFonts w:cs="Calibri"/>
                <w:lang w:val="en-GB"/>
              </w:rPr>
              <w:t xml:space="preserve">state </w:t>
            </w:r>
            <w:r w:rsidRPr="00396237">
              <w:rPr>
                <w:rFonts w:cs="Calibri"/>
                <w:lang w:val="en-GB"/>
              </w:rPr>
              <w:t xml:space="preserve">have established this memorial in 2018 in memory of Estonia’s victims of communism. </w:t>
            </w:r>
          </w:p>
          <w:p w:rsidR="000F5665" w:rsidRPr="00DB4F49" w:rsidRDefault="006A789E" w:rsidP="00141AC8">
            <w:pPr>
              <w:spacing w:after="0"/>
              <w:rPr>
                <w:rFonts w:cs="Calibri"/>
              </w:rPr>
            </w:pPr>
            <w:r w:rsidRPr="00396237">
              <w:rPr>
                <w:rFonts w:cs="Calibri"/>
                <w:lang w:val="en-GB"/>
              </w:rPr>
              <w:t>We shall not forget you! (1,2</w:t>
            </w:r>
            <w:r w:rsidR="00A53619" w:rsidRPr="00396237">
              <w:rPr>
                <w:rFonts w:cs="Calibri"/>
                <w:lang w:val="en-GB"/>
              </w:rPr>
              <w:t>3</w:t>
            </w:r>
            <w:r w:rsidR="0043521F">
              <w:rPr>
                <w:rFonts w:cs="Calibri"/>
                <w:lang w:val="en-GB"/>
              </w:rPr>
              <w:t>5</w:t>
            </w:r>
            <w:r w:rsidRPr="00396237">
              <w:rPr>
                <w:rFonts w:cs="Calibri"/>
                <w:lang w:val="en-GB"/>
              </w:rPr>
              <w:t>)</w:t>
            </w:r>
          </w:p>
        </w:tc>
      </w:tr>
      <w:tr w:rsidR="000F5665" w:rsidRPr="00DB4F49" w:rsidTr="00141AC8">
        <w:tc>
          <w:tcPr>
            <w:tcW w:w="4361" w:type="dxa"/>
          </w:tcPr>
          <w:p w:rsidR="000F5665" w:rsidRPr="00DB4F49" w:rsidRDefault="000F5665" w:rsidP="00DB4F49">
            <w:pPr>
              <w:spacing w:after="0"/>
              <w:rPr>
                <w:rFonts w:cs="Calibri"/>
                <w:b/>
              </w:rPr>
            </w:pPr>
            <w:r w:rsidRPr="00DB4F49">
              <w:rPr>
                <w:rFonts w:cs="Calibri"/>
                <w:b/>
              </w:rPr>
              <w:t xml:space="preserve">TEKST OHVITSERIDE MÄLESTUSMÄRGILE </w:t>
            </w:r>
          </w:p>
          <w:p w:rsidR="000F5665" w:rsidRPr="00DB4F49" w:rsidRDefault="000F5665" w:rsidP="00DB4F49">
            <w:pPr>
              <w:spacing w:after="0" w:line="240" w:lineRule="auto"/>
              <w:jc w:val="both"/>
              <w:rPr>
                <w:rFonts w:eastAsia="Times New Roman" w:cs="Calibri"/>
                <w:lang w:eastAsia="et-EE"/>
              </w:rPr>
            </w:pPr>
            <w:r w:rsidRPr="00DB4F49">
              <w:rPr>
                <w:rFonts w:eastAsia="Times New Roman" w:cs="Calibri"/>
                <w:lang w:eastAsia="et-EE"/>
              </w:rPr>
              <w:t>Siin mälestatakse Eesti Vabariigi ohvitsere, kes võitlesid Vabadussõjas või teenisid kaitseväes, piirivalves või Kaitseliidus ning kes mõrvati sellepärast Nõukogude okupatsioonivõimude poolt või hukkusid vangistuses.</w:t>
            </w:r>
          </w:p>
          <w:p w:rsidR="000F5665" w:rsidRPr="00DB4F49" w:rsidRDefault="000F5665" w:rsidP="00DB4F49">
            <w:pPr>
              <w:spacing w:after="0" w:line="240" w:lineRule="auto"/>
              <w:jc w:val="both"/>
              <w:rPr>
                <w:rFonts w:eastAsia="Times New Roman" w:cs="Calibri"/>
                <w:lang w:eastAsia="et-EE"/>
              </w:rPr>
            </w:pPr>
            <w:r w:rsidRPr="00DB4F49">
              <w:rPr>
                <w:rFonts w:eastAsia="Times New Roman" w:cs="Calibri"/>
                <w:lang w:eastAsia="et-EE"/>
              </w:rPr>
              <w:t>1940. aasta suvel langes esimeste seas terrori ohvriks Eesti sõjaväeline eliit ja Vabadussõja kangelased. Terror jätkus Teise maailmasõja ajal Nõukogude tagalas ja pärast sõda Eestis. Enamik tegevväe kindralitest ja vanemohvitseridest, aga ka üle 500 nooremohvitseri ning eru- ja reservohvitseri arreteeriti ja hukati või suri vangistuses.</w:t>
            </w:r>
          </w:p>
          <w:p w:rsidR="000F5665" w:rsidRPr="00DB4F49" w:rsidRDefault="000F5665" w:rsidP="005F2E27">
            <w:pPr>
              <w:spacing w:after="0"/>
              <w:rPr>
                <w:rFonts w:cs="Calibri"/>
              </w:rPr>
            </w:pPr>
            <w:r w:rsidRPr="00DB4F49">
              <w:rPr>
                <w:rFonts w:eastAsia="Times New Roman" w:cs="Calibri"/>
                <w:lang w:eastAsia="et-EE"/>
              </w:rPr>
              <w:t>Kokku langes Nõukogude terrori ohvriks 79</w:t>
            </w:r>
            <w:r w:rsidR="005F2E27">
              <w:rPr>
                <w:rFonts w:eastAsia="Times New Roman" w:cs="Calibri"/>
                <w:lang w:eastAsia="et-EE"/>
              </w:rPr>
              <w:t>4</w:t>
            </w:r>
            <w:r w:rsidRPr="00DB4F49">
              <w:rPr>
                <w:rFonts w:eastAsia="Times New Roman" w:cs="Calibri"/>
                <w:lang w:eastAsia="et-EE"/>
              </w:rPr>
              <w:t xml:space="preserve"> tegevväes teeninud ohvitseri ja sõjaväeametnikku, mis oli veerand kogu Eesti ohvitserkonnast. Ligi kaks kolmandikku neist oli osa võtnud Vabadussõjast. Nende hulgas oli </w:t>
            </w:r>
            <w:r w:rsidRPr="00AD1CB7">
              <w:rPr>
                <w:rFonts w:eastAsia="Times New Roman" w:cs="Calibri"/>
                <w:lang w:eastAsia="et-EE"/>
              </w:rPr>
              <w:t>198</w:t>
            </w:r>
            <w:r w:rsidRPr="00DB4F49">
              <w:rPr>
                <w:rFonts w:eastAsia="Times New Roman" w:cs="Calibri"/>
                <w:lang w:eastAsia="et-EE"/>
              </w:rPr>
              <w:t xml:space="preserve"> Vabadusristi kavaleri. (793)</w:t>
            </w:r>
          </w:p>
        </w:tc>
        <w:tc>
          <w:tcPr>
            <w:tcW w:w="5068" w:type="dxa"/>
          </w:tcPr>
          <w:p w:rsidR="00D7785E" w:rsidRPr="00DB4F49" w:rsidRDefault="00D7785E" w:rsidP="00704A81">
            <w:pPr>
              <w:pStyle w:val="Normaallaad1"/>
              <w:rPr>
                <w:rFonts w:ascii="Calibri" w:hAnsi="Calibri" w:cs="Calibri"/>
              </w:rPr>
            </w:pPr>
            <w:r w:rsidRPr="00DB4F49">
              <w:rPr>
                <w:rFonts w:ascii="Calibri" w:hAnsi="Calibri" w:cs="Calibri"/>
              </w:rPr>
              <w:t>Здес</w:t>
            </w:r>
            <w:r w:rsidRPr="00DB4F49">
              <w:rPr>
                <w:rFonts w:ascii="Calibri" w:hAnsi="Calibri" w:cs="Calibri"/>
                <w:lang w:val="ru-RU"/>
              </w:rPr>
              <w:t xml:space="preserve">ь увековечена память </w:t>
            </w:r>
            <w:r w:rsidRPr="00DB4F49">
              <w:rPr>
                <w:rFonts w:ascii="Calibri" w:hAnsi="Calibri" w:cs="Calibri"/>
              </w:rPr>
              <w:t>офицер</w:t>
            </w:r>
            <w:r w:rsidRPr="00DB4F49">
              <w:rPr>
                <w:rFonts w:ascii="Calibri" w:hAnsi="Calibri" w:cs="Calibri"/>
                <w:lang w:val="ru-RU"/>
              </w:rPr>
              <w:t>ов</w:t>
            </w:r>
            <w:r w:rsidRPr="00DB4F49">
              <w:rPr>
                <w:rFonts w:ascii="Calibri" w:hAnsi="Calibri" w:cs="Calibri"/>
              </w:rPr>
              <w:t xml:space="preserve"> Эс</w:t>
            </w:r>
            <w:r w:rsidRPr="00DB4F49">
              <w:rPr>
                <w:rFonts w:ascii="Calibri" w:hAnsi="Calibri" w:cs="Calibri"/>
                <w:lang w:val="ru-RU"/>
              </w:rPr>
              <w:t>т</w:t>
            </w:r>
            <w:r w:rsidRPr="00DB4F49">
              <w:rPr>
                <w:rFonts w:ascii="Calibri" w:hAnsi="Calibri" w:cs="Calibri"/>
              </w:rPr>
              <w:t xml:space="preserve">онской Республики, сражавшихся в Освободительной войне (1918–1920), </w:t>
            </w:r>
            <w:r w:rsidRPr="00DB4F49">
              <w:rPr>
                <w:rFonts w:ascii="Calibri" w:hAnsi="Calibri" w:cs="Calibri"/>
                <w:lang w:val="ru-RU"/>
              </w:rPr>
              <w:t>служивших в составе сил обороны, в пограничной охране и в Союзе обороны. По этой причине они были убиты советскими оккупационными властями или погибли в заключении.</w:t>
            </w:r>
          </w:p>
          <w:p w:rsidR="00D7785E" w:rsidRPr="00DB4F49" w:rsidRDefault="00D7785E" w:rsidP="00704A81">
            <w:pPr>
              <w:pStyle w:val="Normaallaad1"/>
              <w:rPr>
                <w:rFonts w:ascii="Calibri" w:hAnsi="Calibri" w:cs="Calibri"/>
                <w:lang w:val="ru-RU"/>
              </w:rPr>
            </w:pPr>
            <w:r w:rsidRPr="00DB4F49">
              <w:rPr>
                <w:rFonts w:ascii="Calibri" w:hAnsi="Calibri" w:cs="Calibri"/>
                <w:lang w:val="ru-RU"/>
              </w:rPr>
              <w:t>Военная элита Эстонии и герои Освободительной войны были одними из первых, кто стали жертвами террора летом 1940 года. Террор против эстонских военнослужащих продолжился во время Второй мировой войны в советском тылу и после войны на территории Эстонии. Большинство находившихся на действительной военной службе генералов и старших офицеров, а также более 500 младших офицеров, офицеров запаса и в отставке были арестованы и расстреляны или умерли в заключении.</w:t>
            </w:r>
          </w:p>
          <w:p w:rsidR="000F5665" w:rsidRPr="00DB4F49" w:rsidRDefault="00D7785E" w:rsidP="005F2E27">
            <w:pPr>
              <w:spacing w:after="0"/>
              <w:rPr>
                <w:rFonts w:cs="Calibri"/>
              </w:rPr>
            </w:pPr>
            <w:r w:rsidRPr="00DB4F49">
              <w:rPr>
                <w:rFonts w:cs="Calibri"/>
              </w:rPr>
              <w:t>Жертвами советского террора стали 79</w:t>
            </w:r>
            <w:r w:rsidR="005F2E27">
              <w:rPr>
                <w:rFonts w:cs="Calibri"/>
              </w:rPr>
              <w:t>4</w:t>
            </w:r>
            <w:r w:rsidRPr="00DB4F49">
              <w:rPr>
                <w:rFonts w:cs="Calibri"/>
              </w:rPr>
              <w:t xml:space="preserve"> действующих офицер</w:t>
            </w:r>
            <w:r w:rsidRPr="00DB4F49">
              <w:rPr>
                <w:rFonts w:cs="Calibri"/>
                <w:lang w:val="ru-RU"/>
              </w:rPr>
              <w:t>а</w:t>
            </w:r>
            <w:r w:rsidRPr="00DB4F49">
              <w:rPr>
                <w:rFonts w:cs="Calibri"/>
              </w:rPr>
              <w:t xml:space="preserve"> и </w:t>
            </w:r>
            <w:r w:rsidRPr="00DB4F49">
              <w:rPr>
                <w:rFonts w:cs="Calibri"/>
                <w:lang w:val="ru-RU"/>
              </w:rPr>
              <w:t>военных чиновника</w:t>
            </w:r>
            <w:r w:rsidRPr="00DB4F49">
              <w:rPr>
                <w:rFonts w:cs="Calibri"/>
              </w:rPr>
              <w:t>, что составляло четверть всего офицерского корпуса Эстонии. Примерно две трети из них участвовал</w:t>
            </w:r>
            <w:r w:rsidRPr="00DB4F49">
              <w:rPr>
                <w:rFonts w:cs="Calibri"/>
                <w:lang w:val="ru-RU"/>
              </w:rPr>
              <w:t>и</w:t>
            </w:r>
            <w:r w:rsidRPr="00DB4F49">
              <w:rPr>
                <w:rFonts w:cs="Calibri"/>
              </w:rPr>
              <w:t xml:space="preserve"> в Освободительной войне. Среди них был</w:t>
            </w:r>
            <w:r w:rsidRPr="00DB4F49">
              <w:rPr>
                <w:rFonts w:cs="Calibri"/>
                <w:lang w:val="ru-RU"/>
              </w:rPr>
              <w:t>о</w:t>
            </w:r>
            <w:r w:rsidRPr="00DB4F49">
              <w:rPr>
                <w:rFonts w:cs="Calibri"/>
              </w:rPr>
              <w:t xml:space="preserve"> 198 кавалеров Креста Свободы</w:t>
            </w:r>
            <w:r w:rsidRPr="00DB4F49">
              <w:rPr>
                <w:rFonts w:cs="Calibri"/>
                <w:lang w:val="ru-RU"/>
              </w:rPr>
              <w:t>.</w:t>
            </w:r>
            <w:r w:rsidR="0023705B" w:rsidRPr="00DB4F49">
              <w:rPr>
                <w:rFonts w:cs="Calibri"/>
              </w:rPr>
              <w:t>(975)</w:t>
            </w:r>
          </w:p>
        </w:tc>
        <w:tc>
          <w:tcPr>
            <w:tcW w:w="4715" w:type="dxa"/>
          </w:tcPr>
          <w:p w:rsidR="00704A81" w:rsidRPr="00DB4F49" w:rsidRDefault="006A789E" w:rsidP="00DB4F49">
            <w:pPr>
              <w:spacing w:after="0" w:line="240" w:lineRule="auto"/>
              <w:jc w:val="both"/>
              <w:rPr>
                <w:rFonts w:cs="Calibri"/>
                <w:lang w:val="en-GB" w:eastAsia="et-EE"/>
              </w:rPr>
            </w:pPr>
            <w:r w:rsidRPr="00DB4F49">
              <w:rPr>
                <w:rFonts w:cs="Calibri"/>
                <w:lang w:val="en-GB" w:eastAsia="et-EE"/>
              </w:rPr>
              <w:t xml:space="preserve">This monument commemorates officers of the Republic of Estonia who fought in the War of Independence or served in </w:t>
            </w:r>
            <w:r w:rsidR="002425B6">
              <w:rPr>
                <w:rFonts w:cs="Calibri"/>
                <w:lang w:val="en-GB" w:eastAsia="et-EE"/>
              </w:rPr>
              <w:t xml:space="preserve">the </w:t>
            </w:r>
            <w:r w:rsidRPr="00DB4F49">
              <w:rPr>
                <w:rFonts w:cs="Calibri"/>
                <w:lang w:val="en-GB" w:eastAsia="et-EE"/>
              </w:rPr>
              <w:t xml:space="preserve">Estonian Armed Forces, Border Guard or Defence League, and </w:t>
            </w:r>
            <w:r w:rsidR="00A53619">
              <w:rPr>
                <w:rFonts w:cs="Calibri"/>
                <w:lang w:val="en-GB" w:eastAsia="et-EE"/>
              </w:rPr>
              <w:t xml:space="preserve">because of this </w:t>
            </w:r>
            <w:proofErr w:type="gramStart"/>
            <w:r w:rsidRPr="00DB4F49">
              <w:rPr>
                <w:rFonts w:cs="Calibri"/>
                <w:lang w:val="en-GB" w:eastAsia="et-EE"/>
              </w:rPr>
              <w:t>were</w:t>
            </w:r>
            <w:proofErr w:type="gramEnd"/>
            <w:r w:rsidRPr="00DB4F49">
              <w:rPr>
                <w:rFonts w:cs="Calibri"/>
                <w:lang w:val="en-GB" w:eastAsia="et-EE"/>
              </w:rPr>
              <w:t xml:space="preserve"> murdered by the occupying Soviet regime or perished in imprisonment.</w:t>
            </w:r>
          </w:p>
          <w:p w:rsidR="006A789E" w:rsidRPr="00DB4F49" w:rsidRDefault="006A789E" w:rsidP="00DB4F49">
            <w:pPr>
              <w:spacing w:after="0" w:line="240" w:lineRule="auto"/>
              <w:jc w:val="both"/>
              <w:rPr>
                <w:rFonts w:eastAsia="Times New Roman" w:cs="Calibri"/>
                <w:lang w:val="en-GB" w:eastAsia="et-EE"/>
              </w:rPr>
            </w:pPr>
            <w:r w:rsidRPr="00DB4F49">
              <w:rPr>
                <w:rFonts w:eastAsia="Times New Roman" w:cs="Calibri"/>
                <w:lang w:val="en-GB" w:eastAsia="et-EE"/>
              </w:rPr>
              <w:t>Estonia’s military elite and heroes of the War of Independence were among the first to fall victim to the wave of terror in the summer of 1940.</w:t>
            </w:r>
            <w:r w:rsidRPr="00DB4F49">
              <w:rPr>
                <w:rFonts w:cs="Calibri"/>
                <w:lang w:val="en-GB"/>
              </w:rPr>
              <w:t xml:space="preserve"> The terror continued in the Soviet rear area while Estonia was occupied by Germany during World War II and in Estonia after the war. The majority of Estonian generals and senior military officers </w:t>
            </w:r>
            <w:r w:rsidR="00A53619">
              <w:rPr>
                <w:rFonts w:cs="Calibri"/>
                <w:lang w:val="en-GB"/>
              </w:rPr>
              <w:t xml:space="preserve">along with </w:t>
            </w:r>
            <w:r w:rsidRPr="00DB4F49">
              <w:rPr>
                <w:rFonts w:cs="Calibri"/>
                <w:lang w:val="en-GB"/>
              </w:rPr>
              <w:t>over 500 junior officers, retired officers and reserve officers were arrested and executed or died in imprisonment.</w:t>
            </w:r>
          </w:p>
          <w:p w:rsidR="000F5665" w:rsidRPr="00DB4F49" w:rsidRDefault="006A789E" w:rsidP="005F2E27">
            <w:pPr>
              <w:spacing w:after="0"/>
              <w:rPr>
                <w:rFonts w:cs="Calibri"/>
              </w:rPr>
            </w:pPr>
            <w:r w:rsidRPr="00DB4F49">
              <w:rPr>
                <w:rFonts w:cs="Calibri"/>
                <w:lang w:val="en-GB" w:eastAsia="et-EE"/>
              </w:rPr>
              <w:t>A total of 79</w:t>
            </w:r>
            <w:r w:rsidR="005F2E27">
              <w:rPr>
                <w:rFonts w:cs="Calibri"/>
                <w:lang w:val="en-GB" w:eastAsia="et-EE"/>
              </w:rPr>
              <w:t>4</w:t>
            </w:r>
            <w:r w:rsidRPr="00DB4F49">
              <w:rPr>
                <w:rFonts w:cs="Calibri"/>
                <w:lang w:val="en-GB" w:eastAsia="et-EE"/>
              </w:rPr>
              <w:t xml:space="preserve"> officers and military officials who had served in the regular army, which was a quarter of the entire Estonian officer corps, </w:t>
            </w:r>
            <w:proofErr w:type="gramStart"/>
            <w:r w:rsidRPr="00DB4F49">
              <w:rPr>
                <w:rFonts w:cs="Calibri"/>
                <w:lang w:val="en-GB" w:eastAsia="et-EE"/>
              </w:rPr>
              <w:t>fell</w:t>
            </w:r>
            <w:proofErr w:type="gramEnd"/>
            <w:r w:rsidRPr="00DB4F49">
              <w:rPr>
                <w:rFonts w:cs="Calibri"/>
                <w:lang w:val="en-GB" w:eastAsia="et-EE"/>
              </w:rPr>
              <w:t xml:space="preserve"> victim to the Soviet terror. Nearly two thirds of them had participated in the War of Independence. Among the victims were 198 bearers of the Cross of Liberty. </w:t>
            </w:r>
            <w:r w:rsidRPr="00DB4F49">
              <w:rPr>
                <w:rFonts w:eastAsia="Times New Roman" w:cs="Calibri"/>
                <w:lang w:val="en-GB" w:eastAsia="et-EE"/>
              </w:rPr>
              <w:t>(1</w:t>
            </w:r>
            <w:r w:rsidR="00396237">
              <w:rPr>
                <w:rFonts w:eastAsia="Times New Roman" w:cs="Calibri"/>
                <w:lang w:val="en-GB" w:eastAsia="et-EE"/>
              </w:rPr>
              <w:t>,</w:t>
            </w:r>
            <w:r w:rsidRPr="00DB4F49">
              <w:rPr>
                <w:rFonts w:eastAsia="Times New Roman" w:cs="Calibri"/>
                <w:lang w:val="en-GB" w:eastAsia="et-EE"/>
              </w:rPr>
              <w:t>0</w:t>
            </w:r>
            <w:r w:rsidR="00A53619">
              <w:rPr>
                <w:rFonts w:eastAsia="Times New Roman" w:cs="Calibri"/>
                <w:lang w:val="en-GB" w:eastAsia="et-EE"/>
              </w:rPr>
              <w:t>37</w:t>
            </w:r>
            <w:r w:rsidRPr="00DB4F49">
              <w:rPr>
                <w:rFonts w:eastAsia="Times New Roman" w:cs="Calibri"/>
                <w:lang w:val="en-GB" w:eastAsia="et-EE"/>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3" w:name="_Toc496279626"/>
            <w:bookmarkStart w:id="4" w:name="_Toc502213509"/>
            <w:r w:rsidRPr="00FB74A5">
              <w:rPr>
                <w:rFonts w:ascii="Calibri" w:hAnsi="Calibri" w:cs="Calibri"/>
              </w:rPr>
              <w:t>1. Poliitilised vangistamised esimese Nõukogude okupatsiooni ajal</w:t>
            </w:r>
            <w:bookmarkEnd w:id="3"/>
            <w:bookmarkEnd w:id="4"/>
          </w:p>
          <w:p w:rsidR="000F5665" w:rsidRPr="00DB4F49" w:rsidRDefault="000F5665" w:rsidP="00DB4F49">
            <w:pPr>
              <w:spacing w:after="0"/>
              <w:rPr>
                <w:rFonts w:cs="Calibri"/>
              </w:rPr>
            </w:pPr>
            <w:r w:rsidRPr="00DB4F49">
              <w:rPr>
                <w:rFonts w:cs="Calibri"/>
              </w:rPr>
              <w:t>NSV Liidu okupatsioonivõimud alustasid vangistamistega kohe pärast Eesti okupeerimist juunis 1940 ja vahistasid ühe aastaga vähemalt 9856 inimest. Esimesteks ohvriteks olid Eesti poliitiline eliit ja sõjaväe juhtkond, ohvitserid ja politseiametnikud ning eestimeelsed kodanikud, kes astusid välja okupatsioonivõimu vastu. NSV Liidu tagalasse evakueeritute või Punaarmeesse mobiliseeritute seast arreteeriti aastatel 1941–1944 veel ligikaudu 2000 inimest. (454)</w:t>
            </w:r>
          </w:p>
        </w:tc>
        <w:tc>
          <w:tcPr>
            <w:tcW w:w="5068" w:type="dxa"/>
          </w:tcPr>
          <w:p w:rsidR="00D7785E" w:rsidRPr="00FB74A5" w:rsidRDefault="00D7785E" w:rsidP="00704A81">
            <w:pPr>
              <w:pStyle w:val="Heading3"/>
              <w:rPr>
                <w:rFonts w:ascii="Calibri" w:hAnsi="Calibri" w:cs="Calibri"/>
              </w:rPr>
            </w:pPr>
            <w:r w:rsidRPr="00FB74A5">
              <w:rPr>
                <w:rFonts w:ascii="Calibri" w:hAnsi="Calibri" w:cs="Calibri"/>
              </w:rPr>
              <w:t xml:space="preserve">1. </w:t>
            </w:r>
            <w:r w:rsidR="00704A81" w:rsidRPr="00FB74A5">
              <w:rPr>
                <w:rFonts w:ascii="Calibri" w:hAnsi="Calibri" w:cs="Calibri"/>
              </w:rPr>
              <w:t>Политические аресты во время первой Советской оккупации</w:t>
            </w:r>
          </w:p>
          <w:p w:rsidR="000F5665" w:rsidRPr="00DB4F49" w:rsidRDefault="00D7785E" w:rsidP="00DB4F49">
            <w:pPr>
              <w:spacing w:after="0"/>
              <w:rPr>
                <w:rFonts w:cs="Calibri"/>
              </w:rPr>
            </w:pPr>
            <w:r w:rsidRPr="00DB4F49">
              <w:rPr>
                <w:rFonts w:cs="Calibri"/>
              </w:rPr>
              <w:t>Оккупационные власти Советского Союза начали аресты сразу после оккуп</w:t>
            </w:r>
            <w:r w:rsidRPr="00DB4F49">
              <w:rPr>
                <w:rFonts w:cs="Calibri"/>
                <w:lang w:val="ru-RU"/>
              </w:rPr>
              <w:t>ации</w:t>
            </w:r>
            <w:r w:rsidRPr="00DB4F49">
              <w:rPr>
                <w:rFonts w:cs="Calibri"/>
              </w:rPr>
              <w:t xml:space="preserve"> Эстонии в июне 1940 года. В течение года было арестовано как минимум 9856 человек. Первыми жертвами стали политическая элита</w:t>
            </w:r>
            <w:r w:rsidRPr="00DB4F49">
              <w:rPr>
                <w:rFonts w:cs="Calibri"/>
                <w:lang w:val="ru-RU"/>
              </w:rPr>
              <w:t>,</w:t>
            </w:r>
            <w:r w:rsidRPr="00DB4F49">
              <w:rPr>
                <w:rFonts w:cs="Calibri"/>
              </w:rPr>
              <w:t xml:space="preserve"> </w:t>
            </w:r>
            <w:r w:rsidRPr="00DB4F49">
              <w:rPr>
                <w:rFonts w:cs="Calibri"/>
                <w:lang w:val="ru-RU"/>
              </w:rPr>
              <w:t xml:space="preserve">высшее </w:t>
            </w:r>
            <w:r w:rsidRPr="00DB4F49">
              <w:rPr>
                <w:rFonts w:cs="Calibri"/>
              </w:rPr>
              <w:t xml:space="preserve">командование </w:t>
            </w:r>
            <w:r w:rsidRPr="00DB4F49">
              <w:rPr>
                <w:rFonts w:cs="Calibri"/>
                <w:lang w:val="ru-RU"/>
              </w:rPr>
              <w:t xml:space="preserve">и </w:t>
            </w:r>
            <w:r w:rsidRPr="00DB4F49">
              <w:rPr>
                <w:rFonts w:cs="Calibri"/>
              </w:rPr>
              <w:t xml:space="preserve">офицеры вооруженных сил Эстонии, </w:t>
            </w:r>
            <w:r w:rsidRPr="00DB4F49">
              <w:rPr>
                <w:rFonts w:cs="Calibri"/>
                <w:lang w:val="ru-RU"/>
              </w:rPr>
              <w:t>полицейские</w:t>
            </w:r>
            <w:r w:rsidRPr="00DB4F49">
              <w:rPr>
                <w:rFonts w:cs="Calibri"/>
              </w:rPr>
              <w:t xml:space="preserve">, а также граждане, поддерживавшие независимость Эстонии, которые выступили против оккупационной власти. В 1941–1944 годах среди эвакуированных в советский тыл и мобилизованных в Красную армию было </w:t>
            </w:r>
            <w:r w:rsidRPr="00DB4F49">
              <w:rPr>
                <w:rFonts w:cs="Calibri"/>
                <w:lang w:val="ru-RU"/>
              </w:rPr>
              <w:t>арестовано</w:t>
            </w:r>
            <w:r w:rsidRPr="00DB4F49">
              <w:rPr>
                <w:rFonts w:cs="Calibri"/>
              </w:rPr>
              <w:t xml:space="preserve"> еще примерно две тысячи </w:t>
            </w:r>
            <w:r w:rsidRPr="00DB4F49">
              <w:rPr>
                <w:rFonts w:cs="Calibri"/>
                <w:lang w:val="ru-RU"/>
              </w:rPr>
              <w:t>человек.</w:t>
            </w:r>
            <w:r w:rsidR="0023705B" w:rsidRPr="00DB4F49">
              <w:rPr>
                <w:rFonts w:cs="Calibri"/>
              </w:rPr>
              <w:t>(507)</w:t>
            </w:r>
          </w:p>
        </w:tc>
        <w:tc>
          <w:tcPr>
            <w:tcW w:w="4715" w:type="dxa"/>
          </w:tcPr>
          <w:p w:rsidR="00B11707" w:rsidRPr="00396237" w:rsidRDefault="00B11707" w:rsidP="00DB4F49">
            <w:pPr>
              <w:pStyle w:val="Heading3"/>
              <w:spacing w:before="0"/>
              <w:rPr>
                <w:rFonts w:ascii="Calibri" w:hAnsi="Calibri" w:cs="Calibri"/>
                <w:lang w:val="en-GB"/>
              </w:rPr>
            </w:pPr>
            <w:bookmarkStart w:id="5" w:name="_Toc501704801"/>
            <w:r w:rsidRPr="00396237">
              <w:rPr>
                <w:rFonts w:ascii="Calibri" w:hAnsi="Calibri" w:cs="Calibri"/>
                <w:lang w:val="en-GB"/>
              </w:rPr>
              <w:t>1. Political imprisonments during the first Soviet occupation</w:t>
            </w:r>
            <w:bookmarkEnd w:id="5"/>
          </w:p>
          <w:p w:rsidR="000F5665" w:rsidRPr="00DB4F49" w:rsidRDefault="00B11707" w:rsidP="003F48FE">
            <w:pPr>
              <w:spacing w:after="0"/>
              <w:rPr>
                <w:rFonts w:cs="Calibri"/>
              </w:rPr>
            </w:pPr>
            <w:r w:rsidRPr="00DB4F49">
              <w:rPr>
                <w:rFonts w:cs="Calibri"/>
                <w:lang w:val="en-GB"/>
              </w:rPr>
              <w:t xml:space="preserve">The Soviet Union’s occupying authorities </w:t>
            </w:r>
            <w:r w:rsidR="003F48FE">
              <w:rPr>
                <w:rFonts w:cs="Calibri"/>
                <w:lang w:val="en-GB"/>
              </w:rPr>
              <w:t xml:space="preserve">immediately </w:t>
            </w:r>
            <w:r w:rsidRPr="00DB4F49">
              <w:rPr>
                <w:rFonts w:cs="Calibri"/>
                <w:lang w:val="en-GB"/>
              </w:rPr>
              <w:t xml:space="preserve">began imprisoning people </w:t>
            </w:r>
            <w:r w:rsidR="003F48FE">
              <w:rPr>
                <w:rFonts w:cs="Calibri"/>
                <w:lang w:val="en-GB"/>
              </w:rPr>
              <w:t xml:space="preserve">on </w:t>
            </w:r>
            <w:r w:rsidRPr="00DB4F49">
              <w:rPr>
                <w:rFonts w:cs="Calibri"/>
                <w:lang w:val="en-GB"/>
              </w:rPr>
              <w:t xml:space="preserve">occupying Estonia in June of 1940, and </w:t>
            </w:r>
            <w:r w:rsidR="003F48FE">
              <w:rPr>
                <w:rFonts w:cs="Calibri"/>
                <w:lang w:val="en-GB"/>
              </w:rPr>
              <w:t xml:space="preserve">they </w:t>
            </w:r>
            <w:r w:rsidRPr="00DB4F49">
              <w:rPr>
                <w:rFonts w:cs="Calibri"/>
                <w:lang w:val="en-GB"/>
              </w:rPr>
              <w:t>arrested at least 9,856 people</w:t>
            </w:r>
            <w:r w:rsidR="003F48FE">
              <w:rPr>
                <w:rFonts w:cs="Calibri"/>
                <w:lang w:val="en-GB"/>
              </w:rPr>
              <w:t xml:space="preserve"> in the twelve months that followed</w:t>
            </w:r>
            <w:r w:rsidRPr="00DB4F49">
              <w:rPr>
                <w:rFonts w:cs="Calibri"/>
                <w:lang w:val="en-GB"/>
              </w:rPr>
              <w:t xml:space="preserve">. The first victims were Estonia’s political elite and military leadership, officers and police officials </w:t>
            </w:r>
            <w:r w:rsidR="003F48FE">
              <w:rPr>
                <w:rFonts w:cs="Calibri"/>
                <w:lang w:val="en-GB"/>
              </w:rPr>
              <w:t xml:space="preserve">along with patriotic </w:t>
            </w:r>
            <w:r w:rsidRPr="00DB4F49">
              <w:rPr>
                <w:rFonts w:cs="Calibri"/>
                <w:lang w:val="en-GB"/>
              </w:rPr>
              <w:t xml:space="preserve">citizens who resisted the occupying regime. </w:t>
            </w:r>
            <w:r w:rsidR="003F48FE">
              <w:rPr>
                <w:rFonts w:cs="Calibri"/>
                <w:lang w:val="en-GB"/>
              </w:rPr>
              <w:t>A</w:t>
            </w:r>
            <w:r w:rsidRPr="00DB4F49">
              <w:rPr>
                <w:rFonts w:cs="Calibri"/>
                <w:lang w:val="en-GB"/>
              </w:rPr>
              <w:t xml:space="preserve">pproximately 2,000 </w:t>
            </w:r>
            <w:r w:rsidR="003F48FE">
              <w:rPr>
                <w:rFonts w:cs="Calibri"/>
                <w:lang w:val="en-GB"/>
              </w:rPr>
              <w:t>others</w:t>
            </w:r>
            <w:r w:rsidR="003F48FE" w:rsidRPr="00DB4F49">
              <w:rPr>
                <w:rFonts w:cs="Calibri"/>
                <w:lang w:val="en-GB"/>
              </w:rPr>
              <w:t xml:space="preserve"> </w:t>
            </w:r>
            <w:r w:rsidRPr="00DB4F49">
              <w:rPr>
                <w:rFonts w:cs="Calibri"/>
                <w:lang w:val="en-GB"/>
              </w:rPr>
              <w:t xml:space="preserve">were arrested in 1941–1944 from </w:t>
            </w:r>
            <w:r w:rsidR="003F48FE">
              <w:rPr>
                <w:rFonts w:cs="Calibri"/>
                <w:lang w:val="en-GB"/>
              </w:rPr>
              <w:t xml:space="preserve">those </w:t>
            </w:r>
            <w:r w:rsidRPr="00DB4F49">
              <w:rPr>
                <w:rFonts w:cs="Calibri"/>
                <w:lang w:val="en-GB"/>
              </w:rPr>
              <w:t>who had been evacuated to the rear area in the Soviet Union or had been conscripted into the Red Army. (5</w:t>
            </w:r>
            <w:r w:rsidR="003F48FE">
              <w:rPr>
                <w:rFonts w:cs="Calibri"/>
                <w:lang w:val="en-GB"/>
              </w:rPr>
              <w:t>28</w:t>
            </w:r>
            <w:r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6" w:name="_Toc496279627"/>
            <w:bookmarkStart w:id="7" w:name="_Toc502213510"/>
            <w:r w:rsidRPr="00FB74A5">
              <w:rPr>
                <w:rFonts w:ascii="Calibri" w:hAnsi="Calibri" w:cs="Calibri"/>
              </w:rPr>
              <w:t>2. Küüditamine Eestist Venemaale 1941</w:t>
            </w:r>
            <w:bookmarkEnd w:id="6"/>
            <w:bookmarkEnd w:id="7"/>
          </w:p>
          <w:p w:rsidR="000F5665" w:rsidRPr="00DB4F49" w:rsidRDefault="000F5665" w:rsidP="00DB4F49">
            <w:pPr>
              <w:spacing w:after="0"/>
              <w:rPr>
                <w:rFonts w:cs="Calibri"/>
              </w:rPr>
            </w:pPr>
            <w:r w:rsidRPr="00DB4F49">
              <w:rPr>
                <w:rFonts w:cs="Calibri"/>
              </w:rPr>
              <w:t>14. juunil 1941 pani Nõukogude okupatsioonivõim toime esimese genotsiidikuriteo Eesti rahva vastu. NSV Liidu valitsuse salajase otsusega määrati kindlaks küüditamisele kuuluvate inimeste kategooriad. Ohvriteks said esmajoones eesti rahva eliiti kuuluvad pered, sealhulgas 2578 last. Juulis järgnes teine küüditamine Lääne-Eesti saartelt. Enamik vangilaagritesse viidud perekonnapäid mõrvati või suri sunnitööl. Tuhanded pereliikmed surid asumisel ebainimlikes tingimustes nälga ja haigustesse</w:t>
            </w:r>
            <w:r w:rsidRPr="00DB4F49">
              <w:rPr>
                <w:rFonts w:cs="Calibri"/>
                <w:color w:val="000000"/>
              </w:rPr>
              <w:t>.</w:t>
            </w:r>
            <w:r w:rsidRPr="00DB4F49">
              <w:rPr>
                <w:rFonts w:cs="Calibri"/>
              </w:rPr>
              <w:t xml:space="preserve"> Loomavagunites viidi Eestist Venemaale kokku üle 10 000 inimese. (558)</w:t>
            </w:r>
          </w:p>
        </w:tc>
        <w:tc>
          <w:tcPr>
            <w:tcW w:w="5068" w:type="dxa"/>
          </w:tcPr>
          <w:p w:rsidR="00D7785E" w:rsidRPr="00FB74A5" w:rsidRDefault="00D7785E" w:rsidP="00704A81">
            <w:pPr>
              <w:pStyle w:val="Heading3"/>
              <w:rPr>
                <w:rFonts w:ascii="Calibri" w:hAnsi="Calibri" w:cs="Calibri"/>
              </w:rPr>
            </w:pPr>
            <w:r w:rsidRPr="00FB74A5">
              <w:rPr>
                <w:rFonts w:ascii="Calibri" w:hAnsi="Calibri" w:cs="Calibri"/>
              </w:rPr>
              <w:t xml:space="preserve">2. </w:t>
            </w:r>
            <w:r w:rsidR="00704A81" w:rsidRPr="00FB74A5">
              <w:rPr>
                <w:rFonts w:ascii="Calibri" w:hAnsi="Calibri" w:cs="Calibri"/>
              </w:rPr>
              <w:t>Депортация из Эстонии в Россию в 1941 году</w:t>
            </w:r>
          </w:p>
          <w:p w:rsidR="000F5665" w:rsidRPr="00DB4F49" w:rsidRDefault="00D7785E" w:rsidP="00DB4F49">
            <w:pPr>
              <w:spacing w:after="0"/>
              <w:rPr>
                <w:rFonts w:cs="Calibri"/>
              </w:rPr>
            </w:pPr>
            <w:r w:rsidRPr="00DB4F49">
              <w:rPr>
                <w:rFonts w:cs="Calibri"/>
              </w:rPr>
              <w:t>14 июня 1941 года советская оккупационная власть совершила первый акт геноцида против народа Эстонии. Секретным решением правительства СССР были определены категории людей, подлежавших депортации. В первую очередь жертвами стали семьи, составлявшие элиту эстонско</w:t>
            </w:r>
            <w:r w:rsidRPr="00DB4F49">
              <w:rPr>
                <w:rFonts w:cs="Calibri"/>
                <w:lang w:val="ru-RU"/>
              </w:rPr>
              <w:t>й</w:t>
            </w:r>
            <w:r w:rsidRPr="00DB4F49">
              <w:rPr>
                <w:rFonts w:cs="Calibri"/>
              </w:rPr>
              <w:t xml:space="preserve"> на</w:t>
            </w:r>
            <w:r w:rsidRPr="00DB4F49">
              <w:rPr>
                <w:rFonts w:cs="Calibri"/>
                <w:lang w:val="ru-RU"/>
              </w:rPr>
              <w:t>ции</w:t>
            </w:r>
            <w:r w:rsidRPr="00DB4F49">
              <w:rPr>
                <w:rFonts w:cs="Calibri"/>
              </w:rPr>
              <w:t xml:space="preserve">, </w:t>
            </w:r>
            <w:r w:rsidRPr="00DB4F49">
              <w:rPr>
                <w:rFonts w:cs="Calibri"/>
                <w:lang w:val="ru-RU"/>
              </w:rPr>
              <w:t xml:space="preserve">в том числе </w:t>
            </w:r>
            <w:r w:rsidRPr="00DB4F49">
              <w:rPr>
                <w:rFonts w:cs="Calibri"/>
              </w:rPr>
              <w:t xml:space="preserve">2578 детей. В июле </w:t>
            </w:r>
            <w:r w:rsidRPr="00DB4F49">
              <w:rPr>
                <w:rFonts w:cs="Calibri"/>
                <w:lang w:val="ru-RU"/>
              </w:rPr>
              <w:t xml:space="preserve">последовала </w:t>
            </w:r>
            <w:r w:rsidRPr="00DB4F49">
              <w:rPr>
                <w:rFonts w:cs="Calibri"/>
              </w:rPr>
              <w:t>депорт</w:t>
            </w:r>
            <w:r w:rsidRPr="00DB4F49">
              <w:rPr>
                <w:rFonts w:cs="Calibri"/>
                <w:lang w:val="ru-RU"/>
              </w:rPr>
              <w:t>ация</w:t>
            </w:r>
            <w:r w:rsidRPr="00DB4F49">
              <w:rPr>
                <w:rFonts w:cs="Calibri"/>
              </w:rPr>
              <w:t xml:space="preserve"> </w:t>
            </w:r>
            <w:r w:rsidRPr="00DB4F49">
              <w:rPr>
                <w:rFonts w:cs="Calibri"/>
                <w:lang w:val="ru-RU"/>
              </w:rPr>
              <w:t>на</w:t>
            </w:r>
            <w:r w:rsidRPr="00DB4F49">
              <w:rPr>
                <w:rFonts w:cs="Calibri"/>
              </w:rPr>
              <w:t xml:space="preserve"> западных остров</w:t>
            </w:r>
            <w:r w:rsidRPr="00DB4F49">
              <w:rPr>
                <w:rFonts w:cs="Calibri"/>
                <w:lang w:val="ru-RU"/>
              </w:rPr>
              <w:t>ах</w:t>
            </w:r>
            <w:r w:rsidRPr="00DB4F49">
              <w:rPr>
                <w:rFonts w:cs="Calibri"/>
              </w:rPr>
              <w:t xml:space="preserve"> Эстонии. Большинство глав семей</w:t>
            </w:r>
            <w:r w:rsidRPr="00DB4F49">
              <w:rPr>
                <w:rFonts w:cs="Calibri"/>
                <w:lang w:val="ru-RU"/>
              </w:rPr>
              <w:t>ств</w:t>
            </w:r>
            <w:r w:rsidRPr="00DB4F49">
              <w:rPr>
                <w:rFonts w:cs="Calibri"/>
              </w:rPr>
              <w:t xml:space="preserve">, отправленных в лагеря, было убито или погибло на принудительных работах. Тысячи членов их семей умерли на поселении в нечеловеческих условиях из-за голода и болезней. В </w:t>
            </w:r>
            <w:r w:rsidRPr="00DB4F49">
              <w:rPr>
                <w:rFonts w:cs="Calibri"/>
                <w:lang w:val="ru-RU"/>
              </w:rPr>
              <w:t>вагонах для скота</w:t>
            </w:r>
            <w:r w:rsidRPr="00DB4F49">
              <w:rPr>
                <w:rFonts w:cs="Calibri"/>
              </w:rPr>
              <w:t xml:space="preserve"> из Эстонии в Россию было отправлено более 10 тысяч человек.</w:t>
            </w:r>
            <w:r w:rsidR="0023705B" w:rsidRPr="00DB4F49">
              <w:rPr>
                <w:rFonts w:cs="Calibri"/>
              </w:rPr>
              <w:t>(629)</w:t>
            </w:r>
          </w:p>
        </w:tc>
        <w:tc>
          <w:tcPr>
            <w:tcW w:w="4715" w:type="dxa"/>
          </w:tcPr>
          <w:p w:rsidR="00B11707" w:rsidRPr="00DB4F49" w:rsidRDefault="00B11707" w:rsidP="00DB4F49">
            <w:pPr>
              <w:pStyle w:val="Heading3"/>
              <w:spacing w:before="0"/>
              <w:rPr>
                <w:rFonts w:ascii="Calibri" w:hAnsi="Calibri" w:cs="Calibri"/>
                <w:lang w:val="en-GB"/>
              </w:rPr>
            </w:pPr>
            <w:bookmarkStart w:id="8" w:name="_Toc501704802"/>
            <w:r w:rsidRPr="00DB4F49">
              <w:rPr>
                <w:rFonts w:ascii="Calibri" w:hAnsi="Calibri" w:cs="Calibri"/>
                <w:lang w:val="en-GB"/>
              </w:rPr>
              <w:t>2. Deportation from Estonia to Russia in 1941</w:t>
            </w:r>
            <w:bookmarkEnd w:id="8"/>
          </w:p>
          <w:p w:rsidR="000F5665" w:rsidRPr="00DB4F49" w:rsidRDefault="00191CE1" w:rsidP="00FC7F34">
            <w:pPr>
              <w:spacing w:after="0"/>
              <w:rPr>
                <w:rFonts w:cs="Calibri"/>
              </w:rPr>
            </w:pPr>
            <w:r w:rsidRPr="00191CE1">
              <w:rPr>
                <w:rFonts w:cs="Calibri"/>
                <w:sz w:val="20"/>
                <w:szCs w:val="20"/>
                <w:lang w:val="en-GB"/>
              </w:rPr>
              <w:t xml:space="preserve">On 14 June 1941, the Soviet occupying regime committed its first act of genocide against the Estonian people. A secret decision by the Soviet government determined categories of people who were to be deported. The families of the Estonian elite became its first victims, including 2,578 children. A second deportation from the Western Estonian islands followed in July. Most of the heads of families were subsequently murdered or died in forced labour camps. Thousands of their family members died during the forced </w:t>
            </w:r>
            <w:r w:rsidR="007269E6">
              <w:rPr>
                <w:rFonts w:cs="Calibri"/>
                <w:sz w:val="20"/>
                <w:szCs w:val="20"/>
                <w:lang w:val="en-GB"/>
              </w:rPr>
              <w:t>resettlement</w:t>
            </w:r>
            <w:r w:rsidRPr="00191CE1">
              <w:rPr>
                <w:rFonts w:cs="Calibri"/>
                <w:sz w:val="20"/>
                <w:szCs w:val="20"/>
                <w:lang w:val="en-GB"/>
              </w:rPr>
              <w:t xml:space="preserve"> due to illness and starvation in inhumane conditions. In total, over 10,000 people were taken from Estonia to Russia in cattle</w:t>
            </w:r>
            <w:r w:rsidR="00FC7F34">
              <w:rPr>
                <w:rFonts w:cs="Calibri"/>
                <w:sz w:val="20"/>
                <w:szCs w:val="20"/>
                <w:lang w:val="en-GB"/>
              </w:rPr>
              <w:t xml:space="preserve"> cars</w:t>
            </w:r>
            <w:r w:rsidRPr="00191CE1">
              <w:rPr>
                <w:rFonts w:cs="Calibri"/>
                <w:sz w:val="20"/>
                <w:szCs w:val="20"/>
                <w:lang w:val="en-GB"/>
              </w:rPr>
              <w:t xml:space="preserve"> in 1941.</w:t>
            </w:r>
            <w:r w:rsidR="00EC4A3E" w:rsidRPr="00DB4F49">
              <w:rPr>
                <w:rFonts w:cs="Calibri"/>
                <w:lang w:val="en-GB"/>
              </w:rPr>
              <w:t xml:space="preserve"> </w:t>
            </w:r>
            <w:r w:rsidR="00B11707" w:rsidRPr="00DB4F49">
              <w:rPr>
                <w:rFonts w:cs="Calibri"/>
                <w:lang w:val="en-GB"/>
              </w:rPr>
              <w:t>(</w:t>
            </w:r>
            <w:r w:rsidR="00AE7747">
              <w:rPr>
                <w:rFonts w:cs="Calibri"/>
                <w:lang w:val="en-GB"/>
              </w:rPr>
              <w:t>67</w:t>
            </w:r>
            <w:r w:rsidR="00115BEF">
              <w:rPr>
                <w:rFonts w:cs="Calibri"/>
                <w:lang w:val="en-GB"/>
              </w:rPr>
              <w:t>0</w:t>
            </w:r>
            <w:r w:rsidR="00B11707"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9" w:name="_Toc496279628"/>
            <w:bookmarkStart w:id="10" w:name="_Toc502213511"/>
            <w:r w:rsidRPr="00FB74A5">
              <w:rPr>
                <w:rFonts w:ascii="Calibri" w:hAnsi="Calibri" w:cs="Calibri"/>
              </w:rPr>
              <w:t>3. Poliitilise eliidi vangistamine ja hävitamine</w:t>
            </w:r>
            <w:bookmarkEnd w:id="9"/>
            <w:bookmarkEnd w:id="10"/>
          </w:p>
          <w:p w:rsidR="00AE7747" w:rsidRDefault="000F5665" w:rsidP="00DB4F49">
            <w:pPr>
              <w:spacing w:after="0"/>
              <w:rPr>
                <w:rFonts w:cs="Calibri"/>
                <w:color w:val="000000"/>
              </w:rPr>
            </w:pPr>
            <w:r w:rsidRPr="00DB4F49">
              <w:rPr>
                <w:rFonts w:cs="Calibri"/>
                <w:color w:val="000000"/>
              </w:rPr>
              <w:t xml:space="preserve">Esimeste seas küüditati 19. juulil 1940 Sõjavägede Ülemjuhataja Johan Laidoner ja 30. juulil 1940 Vabariigi President Konstantin Päts. Punaterrori all kannatasid kõik kodumaale jäänud endised Eesti riigipead, neli neist: Friedrich Karl Akel, Jüri Jaakson, Jaan Tõnisson ja Jaan Teemant mõrvati ja neli suri vangistuses. Okupeeritud Eestisse jäi 78 endist ministrit, kellest 64 vahistati. Vangistati </w:t>
            </w:r>
            <w:r w:rsidR="00AE7747">
              <w:rPr>
                <w:rFonts w:cs="Calibri"/>
                <w:color w:val="000000"/>
              </w:rPr>
              <w:t xml:space="preserve">70 viimase parlamendi 120 liikmest </w:t>
            </w:r>
          </w:p>
          <w:p w:rsidR="000F5665" w:rsidRPr="00DB4F49" w:rsidRDefault="000F5665" w:rsidP="00DB4F49">
            <w:pPr>
              <w:spacing w:after="0"/>
              <w:rPr>
                <w:rFonts w:cs="Calibri"/>
                <w:color w:val="000000"/>
              </w:rPr>
            </w:pPr>
            <w:r w:rsidRPr="00DB4F49">
              <w:rPr>
                <w:rFonts w:cs="Calibri"/>
                <w:color w:val="000000"/>
              </w:rPr>
              <w:t>ja üheksa maavanemat 11-st. (4</w:t>
            </w:r>
            <w:r w:rsidR="00AE7747">
              <w:rPr>
                <w:rFonts w:cs="Calibri"/>
                <w:color w:val="000000"/>
              </w:rPr>
              <w:t>61</w:t>
            </w:r>
            <w:r w:rsidRPr="00DB4F49">
              <w:rPr>
                <w:rFonts w:cs="Calibri"/>
                <w:color w:val="000000"/>
              </w:rPr>
              <w:t>)</w:t>
            </w:r>
          </w:p>
          <w:p w:rsidR="000F5665" w:rsidRPr="00DB4F49" w:rsidRDefault="000F5665" w:rsidP="00DB4F49">
            <w:pPr>
              <w:spacing w:after="0"/>
              <w:rPr>
                <w:rFonts w:cs="Calibri"/>
              </w:rPr>
            </w:pPr>
          </w:p>
        </w:tc>
        <w:tc>
          <w:tcPr>
            <w:tcW w:w="5068" w:type="dxa"/>
          </w:tcPr>
          <w:p w:rsidR="006A789E" w:rsidRPr="00DB4F49" w:rsidRDefault="006A789E" w:rsidP="00704A81">
            <w:pPr>
              <w:pStyle w:val="Normaallaad1"/>
              <w:rPr>
                <w:rFonts w:ascii="Calibri" w:hAnsi="Calibri" w:cs="Calibri"/>
                <w:b/>
              </w:rPr>
            </w:pPr>
            <w:r w:rsidRPr="00DB4F49">
              <w:rPr>
                <w:rStyle w:val="Heading3Char"/>
                <w:rFonts w:ascii="Calibri" w:hAnsi="Calibri" w:cs="Calibri"/>
              </w:rPr>
              <w:t xml:space="preserve">3. </w:t>
            </w:r>
            <w:r w:rsidR="00704A81" w:rsidRPr="00DB4F49">
              <w:rPr>
                <w:rStyle w:val="Heading3Char"/>
                <w:rFonts w:ascii="Calibri" w:hAnsi="Calibri" w:cs="Calibri"/>
              </w:rPr>
              <w:t xml:space="preserve">Уничтожение </w:t>
            </w:r>
            <w:r w:rsidR="00704A81" w:rsidRPr="00DB4F49">
              <w:rPr>
                <w:rStyle w:val="Heading3Char"/>
                <w:rFonts w:ascii="Calibri" w:hAnsi="Calibri" w:cs="Calibri"/>
                <w:lang w:val="ru-RU"/>
              </w:rPr>
              <w:t>п</w:t>
            </w:r>
            <w:r w:rsidR="00704A81" w:rsidRPr="00DB4F49">
              <w:rPr>
                <w:rStyle w:val="Heading3Char"/>
                <w:rFonts w:ascii="Calibri" w:hAnsi="Calibri" w:cs="Calibri"/>
              </w:rPr>
              <w:t>олитической элиты</w:t>
            </w:r>
          </w:p>
          <w:p w:rsidR="000F5665" w:rsidRPr="00DB4F49" w:rsidRDefault="006A789E" w:rsidP="00AE7747">
            <w:pPr>
              <w:spacing w:after="0"/>
              <w:rPr>
                <w:rFonts w:cs="Calibri"/>
              </w:rPr>
            </w:pPr>
            <w:r w:rsidRPr="00DB4F49">
              <w:rPr>
                <w:rFonts w:cs="Calibri"/>
                <w:lang w:val="ru-RU"/>
              </w:rPr>
              <w:t xml:space="preserve">В числе первых в 1940 году были депортированы главнокомандующий Вооруженными силами Йохан Лайдонер (19 июля) и Президент Республики Константин Пятс (30 июля). В результате красного террора пострадали все оставшиеся на родине бывшие главы Эстонского государства. Четыре из них – Фридрих Карл Акель, Юри Яаксон, Яан Тыниссон и Яан Теэмант – были убиты и еще четыре умерли в заключении. В оккупированной Эстонии оставалось 78 бывших министра, из которых 64 было арестовано. Также было арестовано </w:t>
            </w:r>
            <w:r w:rsidR="00AE7747">
              <w:rPr>
                <w:rFonts w:cs="Calibri"/>
              </w:rPr>
              <w:t xml:space="preserve">70 </w:t>
            </w:r>
            <w:r w:rsidR="00AE7747" w:rsidRPr="00DB4F49">
              <w:rPr>
                <w:rFonts w:cs="Calibri"/>
                <w:lang w:val="ru-RU"/>
              </w:rPr>
              <w:t xml:space="preserve">депутатов </w:t>
            </w:r>
            <w:r w:rsidRPr="00DB4F49">
              <w:rPr>
                <w:rFonts w:cs="Calibri"/>
                <w:lang w:val="ru-RU"/>
              </w:rPr>
              <w:t xml:space="preserve">парламента последнего созыва </w:t>
            </w:r>
            <w:r w:rsidR="00AE7747" w:rsidRPr="00DB4F49">
              <w:rPr>
                <w:rFonts w:cs="Calibri"/>
                <w:lang w:val="ru-RU"/>
              </w:rPr>
              <w:t>из</w:t>
            </w:r>
            <w:r w:rsidR="00AE7747" w:rsidRPr="00DB4F49" w:rsidDel="00AE7747">
              <w:rPr>
                <w:rFonts w:cs="Calibri"/>
                <w:lang w:val="ru-RU"/>
              </w:rPr>
              <w:t xml:space="preserve"> </w:t>
            </w:r>
            <w:r w:rsidR="00191CE1" w:rsidRPr="00191CE1">
              <w:rPr>
                <w:rFonts w:cs="Calibri"/>
                <w:lang w:val="ru-RU"/>
              </w:rPr>
              <w:t>120</w:t>
            </w:r>
            <w:r w:rsidR="00AE7747" w:rsidRPr="00DB4F49">
              <w:rPr>
                <w:rFonts w:cs="Calibri"/>
                <w:lang w:val="ru-RU"/>
              </w:rPr>
              <w:t>-ти</w:t>
            </w:r>
            <w:del w:id="11" w:author="Elmar" w:date="2018-02-01T12:42:00Z">
              <w:r w:rsidR="00191CE1" w:rsidRPr="00191CE1" w:rsidDel="00D84880">
                <w:rPr>
                  <w:rFonts w:cs="Calibri"/>
                  <w:lang w:val="ru-RU"/>
                </w:rPr>
                <w:delText xml:space="preserve"> </w:delText>
              </w:r>
              <w:r w:rsidRPr="00DB4F49" w:rsidDel="00D84880">
                <w:rPr>
                  <w:rFonts w:cs="Calibri"/>
                  <w:lang w:val="ru-RU"/>
                </w:rPr>
                <w:delText>)</w:delText>
              </w:r>
            </w:del>
            <w:r w:rsidRPr="00DB4F49">
              <w:rPr>
                <w:rFonts w:cs="Calibri"/>
                <w:lang w:val="ru-RU"/>
              </w:rPr>
              <w:t xml:space="preserve"> и девять старейшин уездов из 11-ти.</w:t>
            </w:r>
            <w:r w:rsidR="00191CE1" w:rsidRPr="00191CE1">
              <w:rPr>
                <w:rFonts w:cs="Calibri"/>
                <w:lang w:val="ru-RU"/>
              </w:rPr>
              <w:t xml:space="preserve"> </w:t>
            </w:r>
            <w:r w:rsidR="00EC5C22" w:rsidRPr="00DB4F49">
              <w:rPr>
                <w:rFonts w:cs="Calibri"/>
              </w:rPr>
              <w:t>(5</w:t>
            </w:r>
            <w:r w:rsidR="00D3385E">
              <w:rPr>
                <w:rFonts w:cs="Calibri"/>
              </w:rPr>
              <w:t>82</w:t>
            </w:r>
            <w:r w:rsidR="00EC5C22"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12" w:name="_Toc501704803"/>
            <w:r w:rsidRPr="00DB4F49">
              <w:rPr>
                <w:rFonts w:ascii="Calibri" w:hAnsi="Calibri" w:cs="Calibri"/>
                <w:lang w:val="en-GB"/>
              </w:rPr>
              <w:t>3. Imprisonment and annihilation of the political elite</w:t>
            </w:r>
            <w:bookmarkEnd w:id="12"/>
          </w:p>
          <w:p w:rsidR="000F5665" w:rsidRPr="00DB4F49" w:rsidRDefault="00B11707" w:rsidP="00D3385E">
            <w:pPr>
              <w:spacing w:after="0"/>
              <w:rPr>
                <w:rFonts w:cs="Calibri"/>
              </w:rPr>
            </w:pPr>
            <w:r w:rsidRPr="00DB4F49">
              <w:rPr>
                <w:rFonts w:cs="Calibri"/>
                <w:color w:val="000000"/>
                <w:lang w:val="en-GB"/>
              </w:rPr>
              <w:t xml:space="preserve">Among the first to be deported were the Commander-in-Chief of the Armed Forces Johan </w:t>
            </w:r>
            <w:proofErr w:type="spellStart"/>
            <w:r w:rsidRPr="00DB4F49">
              <w:rPr>
                <w:rFonts w:cs="Calibri"/>
                <w:color w:val="000000"/>
                <w:lang w:val="en-GB"/>
              </w:rPr>
              <w:t>Laidoner</w:t>
            </w:r>
            <w:proofErr w:type="spellEnd"/>
            <w:r w:rsidRPr="00DB4F49">
              <w:rPr>
                <w:rFonts w:cs="Calibri"/>
                <w:color w:val="000000"/>
                <w:lang w:val="en-GB"/>
              </w:rPr>
              <w:t xml:space="preserve"> on 19 July 1940, and the President of the Republic of Estonia Konstantin </w:t>
            </w:r>
            <w:proofErr w:type="spellStart"/>
            <w:r w:rsidRPr="00DB4F49">
              <w:rPr>
                <w:rFonts w:cs="Calibri"/>
                <w:color w:val="000000"/>
                <w:lang w:val="en-GB"/>
              </w:rPr>
              <w:t>Päts</w:t>
            </w:r>
            <w:proofErr w:type="spellEnd"/>
            <w:r w:rsidRPr="00DB4F49">
              <w:rPr>
                <w:rFonts w:cs="Calibri"/>
                <w:color w:val="000000"/>
                <w:lang w:val="en-GB"/>
              </w:rPr>
              <w:t xml:space="preserve"> on 30 July 1940. All former heads of state of Estonia who had remained in their homeland suffered under the Red Terror. Four of them – Friedrich</w:t>
            </w:r>
            <w:r w:rsidR="00EC5C22" w:rsidRPr="00DB4F49">
              <w:rPr>
                <w:rFonts w:cs="Calibri"/>
                <w:color w:val="000000"/>
                <w:lang w:val="en-GB"/>
              </w:rPr>
              <w:t xml:space="preserve"> Karl</w:t>
            </w:r>
            <w:r w:rsidRPr="00DB4F49">
              <w:rPr>
                <w:rFonts w:cs="Calibri"/>
                <w:color w:val="000000"/>
                <w:lang w:val="en-GB"/>
              </w:rPr>
              <w:t xml:space="preserve"> </w:t>
            </w:r>
            <w:proofErr w:type="spellStart"/>
            <w:r w:rsidRPr="00DB4F49">
              <w:rPr>
                <w:rFonts w:cs="Calibri"/>
                <w:color w:val="000000"/>
                <w:lang w:val="en-GB"/>
              </w:rPr>
              <w:t>Akel</w:t>
            </w:r>
            <w:proofErr w:type="spellEnd"/>
            <w:r w:rsidRPr="00DB4F49">
              <w:rPr>
                <w:rFonts w:cs="Calibri"/>
                <w:color w:val="000000"/>
                <w:lang w:val="en-GB"/>
              </w:rPr>
              <w:t xml:space="preserve">, </w:t>
            </w:r>
            <w:proofErr w:type="spellStart"/>
            <w:r w:rsidRPr="00DB4F49">
              <w:rPr>
                <w:rFonts w:cs="Calibri"/>
                <w:color w:val="000000"/>
                <w:lang w:val="en-GB"/>
              </w:rPr>
              <w:t>Jüri</w:t>
            </w:r>
            <w:proofErr w:type="spellEnd"/>
            <w:r w:rsidRPr="00DB4F49">
              <w:rPr>
                <w:rFonts w:cs="Calibri"/>
                <w:color w:val="000000"/>
                <w:lang w:val="en-GB"/>
              </w:rPr>
              <w:t xml:space="preserve"> </w:t>
            </w:r>
            <w:proofErr w:type="spellStart"/>
            <w:r w:rsidRPr="00DB4F49">
              <w:rPr>
                <w:rFonts w:cs="Calibri"/>
                <w:color w:val="000000"/>
                <w:lang w:val="en-GB"/>
              </w:rPr>
              <w:t>Jaakson</w:t>
            </w:r>
            <w:proofErr w:type="spellEnd"/>
            <w:r w:rsidRPr="00DB4F49">
              <w:rPr>
                <w:rFonts w:cs="Calibri"/>
                <w:color w:val="000000"/>
                <w:lang w:val="en-GB"/>
              </w:rPr>
              <w:t xml:space="preserve">, </w:t>
            </w:r>
            <w:proofErr w:type="spellStart"/>
            <w:r w:rsidRPr="00DB4F49">
              <w:rPr>
                <w:rFonts w:cs="Calibri"/>
                <w:color w:val="000000"/>
                <w:lang w:val="en-GB"/>
              </w:rPr>
              <w:t>Jaan</w:t>
            </w:r>
            <w:proofErr w:type="spellEnd"/>
            <w:r w:rsidRPr="00DB4F49">
              <w:rPr>
                <w:rFonts w:cs="Calibri"/>
                <w:color w:val="000000"/>
                <w:lang w:val="en-GB"/>
              </w:rPr>
              <w:t xml:space="preserve"> </w:t>
            </w:r>
            <w:proofErr w:type="spellStart"/>
            <w:r w:rsidRPr="00DB4F49">
              <w:rPr>
                <w:rFonts w:cs="Calibri"/>
                <w:color w:val="000000"/>
                <w:lang w:val="en-GB"/>
              </w:rPr>
              <w:t>Tõnisson</w:t>
            </w:r>
            <w:proofErr w:type="spellEnd"/>
            <w:r w:rsidRPr="00DB4F49">
              <w:rPr>
                <w:rFonts w:cs="Calibri"/>
                <w:color w:val="000000"/>
                <w:lang w:val="en-GB"/>
              </w:rPr>
              <w:t xml:space="preserve"> and </w:t>
            </w:r>
            <w:proofErr w:type="spellStart"/>
            <w:r w:rsidRPr="00DB4F49">
              <w:rPr>
                <w:rFonts w:cs="Calibri"/>
                <w:color w:val="000000"/>
                <w:lang w:val="en-GB"/>
              </w:rPr>
              <w:t>Jaan</w:t>
            </w:r>
            <w:proofErr w:type="spellEnd"/>
            <w:r w:rsidRPr="00DB4F49">
              <w:rPr>
                <w:rFonts w:cs="Calibri"/>
                <w:color w:val="000000"/>
                <w:lang w:val="en-GB"/>
              </w:rPr>
              <w:t xml:space="preserve"> </w:t>
            </w:r>
            <w:proofErr w:type="spellStart"/>
            <w:r w:rsidRPr="00DB4F49">
              <w:rPr>
                <w:rFonts w:cs="Calibri"/>
                <w:color w:val="000000"/>
                <w:lang w:val="en-GB"/>
              </w:rPr>
              <w:t>Teemant</w:t>
            </w:r>
            <w:proofErr w:type="spellEnd"/>
            <w:r w:rsidRPr="00DB4F49">
              <w:rPr>
                <w:rFonts w:cs="Calibri"/>
                <w:color w:val="000000"/>
                <w:lang w:val="en-GB"/>
              </w:rPr>
              <w:t xml:space="preserve"> – were murdered, and four died in imprisonment.</w:t>
            </w:r>
            <w:del w:id="13" w:author="Elmar" w:date="2018-02-01T12:42:00Z">
              <w:r w:rsidRPr="00DB4F49" w:rsidDel="00D84880">
                <w:rPr>
                  <w:rFonts w:cs="Calibri"/>
                  <w:color w:val="000000"/>
                  <w:lang w:val="en-GB"/>
                </w:rPr>
                <w:delText>.</w:delText>
              </w:r>
            </w:del>
            <w:r w:rsidRPr="00DB4F49">
              <w:rPr>
                <w:rFonts w:cs="Calibri"/>
                <w:color w:val="000000"/>
                <w:lang w:val="en-GB"/>
              </w:rPr>
              <w:t xml:space="preserve"> </w:t>
            </w:r>
            <w:r w:rsidR="00191CE1" w:rsidRPr="00191CE1">
              <w:rPr>
                <w:rFonts w:cs="Calibri"/>
                <w:color w:val="000000"/>
                <w:sz w:val="20"/>
                <w:szCs w:val="20"/>
                <w:lang w:val="en-GB"/>
              </w:rPr>
              <w:t xml:space="preserve">Of the seventy-eight former cabinet ministers who had remained in occupied Estonia, 64 were arrested. </w:t>
            </w:r>
            <w:r w:rsidR="00D3385E">
              <w:rPr>
                <w:rFonts w:cs="Calibri"/>
                <w:color w:val="000000"/>
                <w:sz w:val="20"/>
                <w:szCs w:val="20"/>
                <w:lang w:val="en-GB"/>
              </w:rPr>
              <w:t xml:space="preserve">70 of the 120 </w:t>
            </w:r>
            <w:r w:rsidR="00191CE1" w:rsidRPr="00191CE1">
              <w:rPr>
                <w:rFonts w:cs="Calibri"/>
                <w:color w:val="000000"/>
                <w:sz w:val="20"/>
                <w:szCs w:val="20"/>
                <w:lang w:val="en-GB"/>
              </w:rPr>
              <w:t>members of the last Estonian parliament</w:t>
            </w:r>
            <w:r w:rsidR="00D3385E">
              <w:rPr>
                <w:rFonts w:cs="Calibri"/>
                <w:color w:val="000000"/>
                <w:sz w:val="20"/>
                <w:szCs w:val="20"/>
                <w:lang w:val="en-GB"/>
              </w:rPr>
              <w:t xml:space="preserve"> </w:t>
            </w:r>
            <w:r w:rsidR="00191CE1" w:rsidRPr="00191CE1">
              <w:rPr>
                <w:rFonts w:cs="Calibri"/>
                <w:color w:val="000000"/>
                <w:sz w:val="20"/>
                <w:szCs w:val="20"/>
                <w:lang w:val="en-GB"/>
              </w:rPr>
              <w:t xml:space="preserve">were imprisoned along with nine of the eleven county governors. </w:t>
            </w:r>
            <w:r w:rsidRPr="00DB4F49">
              <w:rPr>
                <w:rFonts w:cs="Calibri"/>
                <w:color w:val="000000"/>
                <w:lang w:val="en-GB"/>
              </w:rPr>
              <w:t>(6</w:t>
            </w:r>
            <w:r w:rsidR="00D3385E">
              <w:rPr>
                <w:rFonts w:cs="Calibri"/>
                <w:color w:val="000000"/>
                <w:lang w:val="en-GB"/>
              </w:rPr>
              <w:t>41</w:t>
            </w:r>
            <w:r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14" w:name="_Toc496279629"/>
            <w:bookmarkStart w:id="15" w:name="_Toc502213512"/>
            <w:r w:rsidRPr="00FB74A5">
              <w:rPr>
                <w:rFonts w:ascii="Calibri" w:hAnsi="Calibri" w:cs="Calibri"/>
              </w:rPr>
              <w:t>4. Vägivald riigiametnike kallal</w:t>
            </w:r>
            <w:bookmarkEnd w:id="14"/>
            <w:bookmarkEnd w:id="15"/>
          </w:p>
          <w:p w:rsidR="000F5665" w:rsidRPr="00DB4F49" w:rsidRDefault="000F5665" w:rsidP="00DB4F49">
            <w:pPr>
              <w:spacing w:after="0"/>
              <w:rPr>
                <w:rFonts w:cs="Calibri"/>
              </w:rPr>
            </w:pPr>
            <w:r w:rsidRPr="00DB4F49">
              <w:rPr>
                <w:rFonts w:cs="Calibri"/>
                <w:color w:val="000000"/>
              </w:rPr>
              <w:t>1940. a teenis riigiaparaadis 133 kõrgemat riigiametnikku, kellest vahistati 44 inimest. 17-st kõrgeimast riigiametnikust vangistati kaheksa esimesel punasel aastal. Vangistamist alustati kõrgematest politseiametnikest. Õiguskantsler ja riigisekretär vahistati ja surid vangistuses Venemaal. Enamik kinnivõetuist mõrvati või suri ebainimlikes tingimustes paari aasta jooksul. Need, kellel õnnestus kodumaale tagasi pääseda, olid sunnitud loobuma oma elukutsest, virelema puuduses ja elama alalises terrorihirmus.</w:t>
            </w:r>
            <w:r w:rsidRPr="00DB4F49">
              <w:rPr>
                <w:rFonts w:cs="Calibri"/>
              </w:rPr>
              <w:t xml:space="preserve"> (5</w:t>
            </w:r>
            <w:r w:rsidR="00EC5C22" w:rsidRPr="00DB4F49">
              <w:rPr>
                <w:rFonts w:cs="Calibri"/>
              </w:rPr>
              <w:t>12</w:t>
            </w:r>
            <w:r w:rsidRPr="00DB4F49">
              <w:rPr>
                <w:rFonts w:cs="Calibri"/>
              </w:rPr>
              <w:t>)</w:t>
            </w:r>
          </w:p>
        </w:tc>
        <w:tc>
          <w:tcPr>
            <w:tcW w:w="5068" w:type="dxa"/>
          </w:tcPr>
          <w:p w:rsidR="006A789E" w:rsidRPr="00DB4F49" w:rsidRDefault="006A789E" w:rsidP="00FF2360">
            <w:pPr>
              <w:pStyle w:val="Heading3"/>
              <w:rPr>
                <w:rFonts w:ascii="Calibri" w:hAnsi="Calibri" w:cs="Calibri"/>
                <w:lang w:val="ru-RU"/>
              </w:rPr>
            </w:pPr>
            <w:r w:rsidRPr="00FB74A5">
              <w:rPr>
                <w:rFonts w:ascii="Calibri" w:hAnsi="Calibri" w:cs="Calibri"/>
              </w:rPr>
              <w:t xml:space="preserve">4. </w:t>
            </w:r>
            <w:r w:rsidR="00704A81" w:rsidRPr="00FB74A5">
              <w:rPr>
                <w:rFonts w:ascii="Calibri" w:hAnsi="Calibri" w:cs="Calibri"/>
              </w:rPr>
              <w:t xml:space="preserve">Террор </w:t>
            </w:r>
            <w:r w:rsidR="00704A81" w:rsidRPr="00DB4F49">
              <w:rPr>
                <w:rFonts w:ascii="Calibri" w:hAnsi="Calibri" w:cs="Calibri"/>
                <w:lang w:val="ru-RU"/>
              </w:rPr>
              <w:t>п</w:t>
            </w:r>
            <w:r w:rsidR="00704A81" w:rsidRPr="00FB74A5">
              <w:rPr>
                <w:rFonts w:ascii="Calibri" w:hAnsi="Calibri" w:cs="Calibri"/>
              </w:rPr>
              <w:t xml:space="preserve">ротив </w:t>
            </w:r>
            <w:r w:rsidR="00FF2360" w:rsidRPr="00DB4F49">
              <w:rPr>
                <w:rFonts w:ascii="Calibri" w:hAnsi="Calibri" w:cs="Calibri"/>
                <w:lang w:val="ru-RU"/>
              </w:rPr>
              <w:t>г</w:t>
            </w:r>
            <w:r w:rsidR="00704A81" w:rsidRPr="00FB74A5">
              <w:rPr>
                <w:rFonts w:ascii="Calibri" w:hAnsi="Calibri" w:cs="Calibri"/>
              </w:rPr>
              <w:t xml:space="preserve">осударственных </w:t>
            </w:r>
            <w:r w:rsidR="00FF2360" w:rsidRPr="00DB4F49">
              <w:rPr>
                <w:rFonts w:ascii="Calibri" w:hAnsi="Calibri" w:cs="Calibri"/>
                <w:lang w:val="ru-RU"/>
              </w:rPr>
              <w:t>с</w:t>
            </w:r>
            <w:r w:rsidR="00704A81" w:rsidRPr="00FB74A5">
              <w:rPr>
                <w:rFonts w:ascii="Calibri" w:hAnsi="Calibri" w:cs="Calibri"/>
              </w:rPr>
              <w:t>лужащих</w:t>
            </w:r>
          </w:p>
          <w:p w:rsidR="000F5665" w:rsidRPr="00DB4F49" w:rsidRDefault="006A789E" w:rsidP="00DB4F49">
            <w:pPr>
              <w:spacing w:after="0"/>
              <w:rPr>
                <w:rFonts w:cs="Calibri"/>
              </w:rPr>
            </w:pPr>
            <w:r w:rsidRPr="00DB4F49">
              <w:rPr>
                <w:rFonts w:cs="Calibri"/>
                <w:lang w:val="ru-RU"/>
              </w:rPr>
              <w:t>В 1940 году в государственном аппарате насчитывалось 133 высокопоставленных государственных служащих, из которых 44 человека было арестовано. Из 17-ти высших государственных служащих в течение первого года оккупации было арестовано восемь. Аресты начались с задержаний высоких полицейских чинов. Канцлер права и Государственный секретарь были арестованы и умерли в заключении в России. Большинство арестованных были убиты или умерли в нечеловеческих условиях в течение двух лет. Те из них, кому удалось вернуться на родину, были вынуждены оставить профессию, прозябать в бедности и жить в постоянном страхе.</w:t>
            </w:r>
            <w:r w:rsidR="00EC5C22" w:rsidRPr="00DB4F49">
              <w:rPr>
                <w:rFonts w:cs="Calibri"/>
              </w:rPr>
              <w:t>(607)</w:t>
            </w:r>
          </w:p>
        </w:tc>
        <w:tc>
          <w:tcPr>
            <w:tcW w:w="4715" w:type="dxa"/>
          </w:tcPr>
          <w:p w:rsidR="00B11707" w:rsidRPr="00DB4F49" w:rsidRDefault="00B11707" w:rsidP="00DB4F49">
            <w:pPr>
              <w:pStyle w:val="Heading3"/>
              <w:spacing w:before="0"/>
              <w:rPr>
                <w:rFonts w:ascii="Calibri" w:hAnsi="Calibri" w:cs="Calibri"/>
                <w:lang w:val="en-GB"/>
              </w:rPr>
            </w:pPr>
            <w:bookmarkStart w:id="16" w:name="_Toc501704804"/>
            <w:r w:rsidRPr="00DB4F49">
              <w:rPr>
                <w:rFonts w:ascii="Calibri" w:hAnsi="Calibri" w:cs="Calibri"/>
                <w:lang w:val="en-GB"/>
              </w:rPr>
              <w:t>4. Violence against civil servants</w:t>
            </w:r>
            <w:bookmarkEnd w:id="16"/>
          </w:p>
          <w:p w:rsidR="00B11707" w:rsidRPr="00DB4F49" w:rsidRDefault="00B11707" w:rsidP="00DB4F49">
            <w:pPr>
              <w:spacing w:after="0"/>
              <w:rPr>
                <w:rFonts w:cs="Calibri"/>
                <w:lang w:val="en-GB"/>
              </w:rPr>
            </w:pPr>
            <w:r w:rsidRPr="00DB4F49">
              <w:rPr>
                <w:rFonts w:cs="Calibri"/>
                <w:color w:val="000000"/>
                <w:lang w:val="en-GB"/>
              </w:rPr>
              <w:t xml:space="preserve">In 1940, 133 higher state civil servants served in the government apparatus, 44 </w:t>
            </w:r>
            <w:r w:rsidR="00AD7C54" w:rsidRPr="00DB4F49">
              <w:rPr>
                <w:rFonts w:cs="Calibri"/>
                <w:color w:val="000000"/>
                <w:lang w:val="en-GB"/>
              </w:rPr>
              <w:t xml:space="preserve">of whom </w:t>
            </w:r>
            <w:r w:rsidRPr="00DB4F49">
              <w:rPr>
                <w:rFonts w:cs="Calibri"/>
                <w:color w:val="000000"/>
                <w:lang w:val="en-GB"/>
              </w:rPr>
              <w:t xml:space="preserve">were arrested. Eight of the 17 highest-ranking civil servants were imprisoned during the first year of </w:t>
            </w:r>
            <w:r w:rsidR="00AD7C54">
              <w:rPr>
                <w:rFonts w:cs="Calibri"/>
                <w:color w:val="000000"/>
                <w:lang w:val="en-GB"/>
              </w:rPr>
              <w:t xml:space="preserve">the </w:t>
            </w:r>
            <w:r w:rsidRPr="00DB4F49">
              <w:rPr>
                <w:rFonts w:cs="Calibri"/>
                <w:color w:val="000000"/>
                <w:lang w:val="en-GB"/>
              </w:rPr>
              <w:t xml:space="preserve">Soviet occupation. </w:t>
            </w:r>
            <w:r w:rsidR="00AD7C54">
              <w:rPr>
                <w:rFonts w:cs="Calibri"/>
                <w:color w:val="000000"/>
                <w:lang w:val="en-GB"/>
              </w:rPr>
              <w:t>The i</w:t>
            </w:r>
            <w:r w:rsidRPr="00DB4F49">
              <w:rPr>
                <w:rFonts w:cs="Calibri"/>
                <w:color w:val="000000"/>
                <w:lang w:val="en-GB"/>
              </w:rPr>
              <w:t xml:space="preserve">mprisonments began with the highest-ranking police officials. The Chancellor of Justice and the </w:t>
            </w:r>
            <w:r w:rsidR="00500D50">
              <w:rPr>
                <w:rFonts w:cs="Calibri"/>
                <w:color w:val="000000"/>
                <w:lang w:val="en-GB"/>
              </w:rPr>
              <w:t>Secretary</w:t>
            </w:r>
            <w:r w:rsidRPr="00DB4F49">
              <w:rPr>
                <w:rFonts w:cs="Calibri"/>
                <w:color w:val="000000"/>
                <w:lang w:val="en-GB"/>
              </w:rPr>
              <w:t xml:space="preserve"> of State were arrested and died in imprisonment in Russia. Most of the </w:t>
            </w:r>
            <w:r w:rsidR="00AD7C54">
              <w:rPr>
                <w:rFonts w:cs="Calibri"/>
                <w:color w:val="000000"/>
                <w:lang w:val="en-GB"/>
              </w:rPr>
              <w:t xml:space="preserve">individuals </w:t>
            </w:r>
            <w:r w:rsidRPr="00DB4F49">
              <w:rPr>
                <w:rFonts w:cs="Calibri"/>
                <w:color w:val="000000"/>
                <w:lang w:val="en-GB"/>
              </w:rPr>
              <w:t xml:space="preserve">who were arrested were murdered or died in inhuman conditions over the next couple of years. Those who managed to return to their Estonian homeland were forced to give up their occupation, to live in </w:t>
            </w:r>
            <w:r w:rsidR="00AD7C54">
              <w:rPr>
                <w:rFonts w:cs="Calibri"/>
                <w:color w:val="000000"/>
                <w:lang w:val="en-GB"/>
              </w:rPr>
              <w:t xml:space="preserve">hardship </w:t>
            </w:r>
            <w:r w:rsidRPr="00DB4F49">
              <w:rPr>
                <w:rFonts w:cs="Calibri"/>
                <w:color w:val="000000"/>
                <w:lang w:val="en-GB"/>
              </w:rPr>
              <w:t xml:space="preserve">and </w:t>
            </w:r>
            <w:r w:rsidR="00AD7C54">
              <w:rPr>
                <w:rFonts w:cs="Calibri"/>
                <w:color w:val="000000"/>
                <w:lang w:val="en-GB"/>
              </w:rPr>
              <w:t xml:space="preserve">were </w:t>
            </w:r>
            <w:r w:rsidRPr="00DB4F49">
              <w:rPr>
                <w:rFonts w:cs="Calibri"/>
                <w:color w:val="000000"/>
                <w:lang w:val="en-GB"/>
              </w:rPr>
              <w:t>in constant fear.</w:t>
            </w:r>
            <w:r w:rsidRPr="00DB4F49">
              <w:rPr>
                <w:rFonts w:cs="Calibri"/>
                <w:lang w:val="en-GB"/>
              </w:rPr>
              <w:t xml:space="preserve"> (6</w:t>
            </w:r>
            <w:r w:rsidR="00AD7C54">
              <w:rPr>
                <w:rFonts w:cs="Calibri"/>
                <w:lang w:val="en-GB"/>
              </w:rPr>
              <w:t>43</w:t>
            </w:r>
            <w:r w:rsidRPr="00DB4F49">
              <w:rPr>
                <w:rFonts w:cs="Calibri"/>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17" w:name="_Toc496279630"/>
            <w:bookmarkStart w:id="18" w:name="_Toc502213513"/>
            <w:r w:rsidRPr="00FB74A5">
              <w:rPr>
                <w:rFonts w:ascii="Calibri" w:hAnsi="Calibri" w:cs="Calibri"/>
              </w:rPr>
              <w:t>5. Massimõrvad Eestis 1941</w:t>
            </w:r>
            <w:bookmarkEnd w:id="17"/>
            <w:bookmarkEnd w:id="18"/>
          </w:p>
          <w:p w:rsidR="000F5665" w:rsidRPr="00DB4F49" w:rsidRDefault="000F5665" w:rsidP="00DB4F49">
            <w:pPr>
              <w:spacing w:after="0"/>
              <w:rPr>
                <w:rFonts w:cs="Calibri"/>
                <w:color w:val="000000"/>
              </w:rPr>
            </w:pPr>
            <w:r w:rsidRPr="00DB4F49">
              <w:rPr>
                <w:rFonts w:cs="Calibri"/>
              </w:rPr>
              <w:t>Esimesed grupiviisilised mõrvamised algasid Eestis varjatult 5. aprillil 1941.</w:t>
            </w:r>
            <w:r w:rsidRPr="00DB4F49">
              <w:rPr>
                <w:rFonts w:cs="Calibri"/>
                <w:color w:val="000000"/>
              </w:rPr>
              <w:t xml:space="preserve"> Pärast sõja algust 22. juunil ägenes terror veelgi. Hukkamised toimusid Tallinnas Pagari tänava ja Kawe keldris, Patarei vanglas ja Pirita-Kosel. Rinde lähenedes mõrvati poliitvange Viljandi vanglas, Kuressaare linnuses ja mujal. Suurim massimõrv oli 193 vangi mahalaskmine Tartu vanglas 8. ja 9. juulil 1941. NKVD, punaarmeelased ja hävituspataljonlased tapsid sadu süütuid inimesi. Kokku mõrvati Eestis 1941. aastal vähemalt 2446 inimest. (519)</w:t>
            </w:r>
          </w:p>
          <w:p w:rsidR="000F5665" w:rsidRPr="00DB4F49" w:rsidRDefault="000F5665" w:rsidP="00DB4F49">
            <w:pPr>
              <w:spacing w:after="0"/>
              <w:rPr>
                <w:rFonts w:cs="Calibri"/>
              </w:rPr>
            </w:pPr>
          </w:p>
        </w:tc>
        <w:tc>
          <w:tcPr>
            <w:tcW w:w="5068" w:type="dxa"/>
          </w:tcPr>
          <w:p w:rsidR="006A789E" w:rsidRPr="00FB74A5" w:rsidRDefault="006A789E" w:rsidP="00FF2360">
            <w:pPr>
              <w:pStyle w:val="Heading3"/>
              <w:rPr>
                <w:rFonts w:ascii="Calibri" w:hAnsi="Calibri" w:cs="Calibri"/>
              </w:rPr>
            </w:pPr>
            <w:r w:rsidRPr="00FB74A5">
              <w:rPr>
                <w:rFonts w:ascii="Calibri" w:hAnsi="Calibri" w:cs="Calibri"/>
              </w:rPr>
              <w:t xml:space="preserve">5. </w:t>
            </w:r>
            <w:r w:rsidR="00FF2360" w:rsidRPr="00FB74A5">
              <w:rPr>
                <w:rFonts w:ascii="Calibri" w:hAnsi="Calibri" w:cs="Calibri"/>
              </w:rPr>
              <w:t>Массовые расстрелы в Эстонии в 1941 году</w:t>
            </w:r>
          </w:p>
          <w:p w:rsidR="000F5665" w:rsidRPr="00DB4F49" w:rsidRDefault="006A789E" w:rsidP="00DB4F49">
            <w:pPr>
              <w:spacing w:after="0"/>
              <w:rPr>
                <w:rFonts w:cs="Calibri"/>
              </w:rPr>
            </w:pPr>
            <w:r w:rsidRPr="00DB4F49">
              <w:rPr>
                <w:rFonts w:cs="Calibri"/>
                <w:lang w:val="ru-RU"/>
              </w:rPr>
              <w:t xml:space="preserve">Скрытые </w:t>
            </w:r>
            <w:r w:rsidRPr="00DB4F49">
              <w:rPr>
                <w:rFonts w:cs="Calibri"/>
              </w:rPr>
              <w:t xml:space="preserve">массовые расстрелы в Эстонии начались 5 апреля 1941 года. После начала войны 22 июня террор усилился. Убийства </w:t>
            </w:r>
            <w:r w:rsidRPr="00DB4F49">
              <w:rPr>
                <w:rFonts w:cs="Calibri"/>
                <w:lang w:val="ru-RU"/>
              </w:rPr>
              <w:t>совершались</w:t>
            </w:r>
            <w:r w:rsidRPr="00DB4F49">
              <w:rPr>
                <w:rFonts w:cs="Calibri"/>
              </w:rPr>
              <w:t xml:space="preserve"> в Таллинне в </w:t>
            </w:r>
            <w:r w:rsidRPr="00DB4F49">
              <w:rPr>
                <w:rFonts w:cs="Calibri"/>
                <w:lang w:val="ru-RU"/>
              </w:rPr>
              <w:t>здании НКВД</w:t>
            </w:r>
            <w:r w:rsidRPr="00DB4F49">
              <w:rPr>
                <w:rFonts w:cs="Calibri"/>
              </w:rPr>
              <w:t xml:space="preserve"> на улице Пагари</w:t>
            </w:r>
            <w:r w:rsidRPr="00DB4F49">
              <w:rPr>
                <w:rFonts w:cs="Calibri"/>
                <w:lang w:val="ru-RU"/>
              </w:rPr>
              <w:t xml:space="preserve">, в подвале </w:t>
            </w:r>
            <w:r w:rsidRPr="00DB4F49">
              <w:rPr>
                <w:rFonts w:cs="Calibri"/>
              </w:rPr>
              <w:t xml:space="preserve">бывшей фабрики «Kawe», </w:t>
            </w:r>
            <w:r w:rsidRPr="00DB4F49">
              <w:rPr>
                <w:rFonts w:cs="Calibri"/>
                <w:lang w:val="ru-RU"/>
              </w:rPr>
              <w:t xml:space="preserve">также </w:t>
            </w:r>
            <w:r w:rsidRPr="00DB4F49">
              <w:rPr>
                <w:rFonts w:cs="Calibri"/>
              </w:rPr>
              <w:t xml:space="preserve">в Батарейной тюрьме и </w:t>
            </w:r>
            <w:r w:rsidRPr="00DB4F49">
              <w:rPr>
                <w:rFonts w:cs="Calibri"/>
                <w:lang w:val="ru-RU"/>
              </w:rPr>
              <w:t xml:space="preserve">районе </w:t>
            </w:r>
            <w:r w:rsidRPr="00DB4F49">
              <w:rPr>
                <w:rFonts w:cs="Calibri"/>
              </w:rPr>
              <w:t xml:space="preserve">Пирита-Козе. Приближение линии фронта сопровождалось расстрелом политических заключенных в тюрьме города Вильянди, замке Курессааре и других местах. Самым </w:t>
            </w:r>
            <w:r w:rsidRPr="00DB4F49">
              <w:rPr>
                <w:rFonts w:cs="Calibri"/>
                <w:lang w:val="ru-RU"/>
              </w:rPr>
              <w:t>крупным</w:t>
            </w:r>
            <w:r w:rsidRPr="00DB4F49">
              <w:rPr>
                <w:rFonts w:cs="Calibri"/>
              </w:rPr>
              <w:t xml:space="preserve"> массовым расстрелом было убийство 193 человек в Тартуской тюрьме 8–9 июля 1941 года.</w:t>
            </w:r>
            <w:r w:rsidRPr="00DB4F49">
              <w:rPr>
                <w:rFonts w:cs="Calibri"/>
                <w:lang w:val="ru-RU"/>
              </w:rPr>
              <w:t xml:space="preserve"> </w:t>
            </w:r>
            <w:r w:rsidRPr="00DB4F49">
              <w:rPr>
                <w:rFonts w:cs="Calibri"/>
              </w:rPr>
              <w:t>НКВД, истребительны</w:t>
            </w:r>
            <w:r w:rsidRPr="00DB4F49">
              <w:rPr>
                <w:rFonts w:cs="Calibri"/>
                <w:lang w:val="ru-RU"/>
              </w:rPr>
              <w:t>е</w:t>
            </w:r>
            <w:r w:rsidRPr="00DB4F49">
              <w:rPr>
                <w:rFonts w:cs="Calibri"/>
              </w:rPr>
              <w:t xml:space="preserve"> батальон</w:t>
            </w:r>
            <w:r w:rsidRPr="00DB4F49">
              <w:rPr>
                <w:rFonts w:cs="Calibri"/>
                <w:lang w:val="ru-RU"/>
              </w:rPr>
              <w:t>ы</w:t>
            </w:r>
            <w:r w:rsidRPr="00DB4F49">
              <w:rPr>
                <w:rFonts w:cs="Calibri"/>
              </w:rPr>
              <w:t xml:space="preserve"> и красноармейцы у</w:t>
            </w:r>
            <w:r w:rsidRPr="00DB4F49">
              <w:rPr>
                <w:rFonts w:cs="Calibri"/>
                <w:lang w:val="ru-RU"/>
              </w:rPr>
              <w:t>ничтожили</w:t>
            </w:r>
            <w:r w:rsidRPr="00DB4F49">
              <w:rPr>
                <w:rFonts w:cs="Calibri"/>
              </w:rPr>
              <w:t xml:space="preserve"> сотни невинных людей. Всего в 1941 году в Эстонии было убито 2446 человек.(</w:t>
            </w:r>
            <w:r w:rsidR="00EC5C22" w:rsidRPr="00DB4F49">
              <w:rPr>
                <w:rFonts w:cs="Calibri"/>
              </w:rPr>
              <w:t>621)</w:t>
            </w:r>
          </w:p>
        </w:tc>
        <w:tc>
          <w:tcPr>
            <w:tcW w:w="4715" w:type="dxa"/>
          </w:tcPr>
          <w:p w:rsidR="00B11707" w:rsidRPr="00DB4F49" w:rsidRDefault="00B11707" w:rsidP="00DB4F49">
            <w:pPr>
              <w:pStyle w:val="Heading3"/>
              <w:spacing w:before="0"/>
              <w:rPr>
                <w:rFonts w:ascii="Calibri" w:hAnsi="Calibri" w:cs="Calibri"/>
                <w:lang w:val="en-GB"/>
              </w:rPr>
            </w:pPr>
            <w:bookmarkStart w:id="19" w:name="_Toc501704805"/>
            <w:r w:rsidRPr="00DB4F49">
              <w:rPr>
                <w:rFonts w:ascii="Calibri" w:hAnsi="Calibri" w:cs="Calibri"/>
                <w:lang w:val="en-GB"/>
              </w:rPr>
              <w:t>5. Mass murders in Estonia in 1941</w:t>
            </w:r>
            <w:bookmarkEnd w:id="19"/>
          </w:p>
          <w:p w:rsidR="000F5665" w:rsidRPr="00DB4F49" w:rsidRDefault="00B11707" w:rsidP="00843043">
            <w:pPr>
              <w:spacing w:after="0"/>
              <w:rPr>
                <w:rFonts w:cs="Calibri"/>
              </w:rPr>
            </w:pPr>
            <w:r w:rsidRPr="00DB4F49">
              <w:rPr>
                <w:rFonts w:cs="Calibri"/>
                <w:color w:val="000000"/>
                <w:lang w:val="en-GB"/>
              </w:rPr>
              <w:t>The first covertly committed executions of pe</w:t>
            </w:r>
            <w:r w:rsidR="00AD7C54">
              <w:rPr>
                <w:rFonts w:cs="Calibri"/>
                <w:color w:val="000000"/>
                <w:lang w:val="en-GB"/>
              </w:rPr>
              <w:t>ople</w:t>
            </w:r>
            <w:r w:rsidRPr="00DB4F49">
              <w:rPr>
                <w:rFonts w:cs="Calibri"/>
                <w:color w:val="000000"/>
                <w:lang w:val="en-GB"/>
              </w:rPr>
              <w:t xml:space="preserve"> in groups began in Estonia on 5 April 1941. After war broke out on 22 June, the campaign of terror intensified even further. Executions were carried out in Tallinn in the Estonian NKVD headquarters on </w:t>
            </w:r>
            <w:proofErr w:type="spellStart"/>
            <w:r w:rsidRPr="00DB4F49">
              <w:rPr>
                <w:rFonts w:cs="Calibri"/>
                <w:color w:val="000000"/>
                <w:lang w:val="en-GB"/>
              </w:rPr>
              <w:t>Pagari</w:t>
            </w:r>
            <w:proofErr w:type="spellEnd"/>
            <w:r w:rsidRPr="00DB4F49">
              <w:rPr>
                <w:rFonts w:cs="Calibri"/>
                <w:color w:val="000000"/>
                <w:lang w:val="en-GB"/>
              </w:rPr>
              <w:t xml:space="preserve"> Street, </w:t>
            </w:r>
            <w:r w:rsidR="00843043">
              <w:rPr>
                <w:rFonts w:cs="Calibri"/>
                <w:color w:val="000000"/>
                <w:lang w:val="en-GB"/>
              </w:rPr>
              <w:t>in the “</w:t>
            </w:r>
            <w:proofErr w:type="spellStart"/>
            <w:r w:rsidR="00843043">
              <w:rPr>
                <w:rFonts w:cs="Calibri"/>
                <w:color w:val="000000"/>
                <w:lang w:val="en-GB"/>
              </w:rPr>
              <w:t>Kawe</w:t>
            </w:r>
            <w:proofErr w:type="spellEnd"/>
            <w:r w:rsidR="00843043">
              <w:rPr>
                <w:rFonts w:cs="Calibri"/>
                <w:color w:val="000000"/>
                <w:lang w:val="en-GB"/>
              </w:rPr>
              <w:t xml:space="preserve">” cellar, </w:t>
            </w:r>
            <w:r w:rsidRPr="00DB4F49">
              <w:rPr>
                <w:rFonts w:cs="Calibri"/>
                <w:color w:val="000000"/>
                <w:lang w:val="en-GB"/>
              </w:rPr>
              <w:t xml:space="preserve">at </w:t>
            </w:r>
            <w:proofErr w:type="spellStart"/>
            <w:r w:rsidRPr="00DB4F49">
              <w:rPr>
                <w:rFonts w:cs="Calibri"/>
                <w:color w:val="000000"/>
                <w:lang w:val="en-GB"/>
              </w:rPr>
              <w:t>Patarei</w:t>
            </w:r>
            <w:proofErr w:type="spellEnd"/>
            <w:r w:rsidRPr="00DB4F49">
              <w:rPr>
                <w:rFonts w:cs="Calibri"/>
                <w:color w:val="000000"/>
                <w:lang w:val="en-GB"/>
              </w:rPr>
              <w:t xml:space="preserve"> Prison and in </w:t>
            </w:r>
            <w:proofErr w:type="spellStart"/>
            <w:r w:rsidRPr="00DB4F49">
              <w:rPr>
                <w:rFonts w:cs="Calibri"/>
                <w:color w:val="000000"/>
                <w:lang w:val="en-GB"/>
              </w:rPr>
              <w:t>Pirita-Kose</w:t>
            </w:r>
            <w:proofErr w:type="spellEnd"/>
            <w:r w:rsidRPr="00DB4F49">
              <w:rPr>
                <w:rFonts w:cs="Calibri"/>
                <w:color w:val="000000"/>
                <w:lang w:val="en-GB"/>
              </w:rPr>
              <w:t xml:space="preserve">. As the front line approached, political prisoners were murdered at </w:t>
            </w:r>
            <w:proofErr w:type="spellStart"/>
            <w:r w:rsidRPr="00DB4F49">
              <w:rPr>
                <w:rFonts w:cs="Calibri"/>
                <w:color w:val="000000"/>
                <w:lang w:val="en-GB"/>
              </w:rPr>
              <w:t>Viljandi</w:t>
            </w:r>
            <w:proofErr w:type="spellEnd"/>
            <w:r w:rsidRPr="00DB4F49">
              <w:rPr>
                <w:rFonts w:cs="Calibri"/>
                <w:color w:val="000000"/>
                <w:lang w:val="en-GB"/>
              </w:rPr>
              <w:t xml:space="preserve"> Prison, </w:t>
            </w:r>
            <w:proofErr w:type="spellStart"/>
            <w:r w:rsidRPr="00DB4F49">
              <w:rPr>
                <w:rFonts w:cs="Calibri"/>
                <w:color w:val="000000"/>
                <w:lang w:val="en-GB"/>
              </w:rPr>
              <w:t>Kuressaare</w:t>
            </w:r>
            <w:proofErr w:type="spellEnd"/>
            <w:r w:rsidRPr="00DB4F49">
              <w:rPr>
                <w:rFonts w:cs="Calibri"/>
                <w:color w:val="000000"/>
                <w:lang w:val="en-GB"/>
              </w:rPr>
              <w:t xml:space="preserve"> Castle, and elsewhere. The largest mass murder was the execution of 193 prisoners at Tartu Prison on 8 and 9 July 1941. The NKVD, Red Army soldiers and members of the Soviet destruction battalions killed hundreds of innocent people. At least 2,446 people in total were murdered in Estonia in 1941. (71</w:t>
            </w:r>
            <w:r w:rsidR="00843043">
              <w:rPr>
                <w:rFonts w:cs="Calibri"/>
                <w:color w:val="000000"/>
                <w:lang w:val="en-GB"/>
              </w:rPr>
              <w:t>8</w:t>
            </w:r>
            <w:r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20" w:name="_Toc496279631"/>
            <w:bookmarkStart w:id="21" w:name="_Toc502213514"/>
            <w:r w:rsidRPr="00FB74A5">
              <w:rPr>
                <w:rFonts w:ascii="Calibri" w:hAnsi="Calibri" w:cs="Calibri"/>
              </w:rPr>
              <w:t>6. Eesti kodanike õigusvastane mobiliseerimine Punaarmeesse</w:t>
            </w:r>
            <w:bookmarkEnd w:id="20"/>
            <w:bookmarkEnd w:id="21"/>
          </w:p>
          <w:p w:rsidR="000F5665" w:rsidRPr="00DB4F49" w:rsidRDefault="000F5665" w:rsidP="00DB4F49">
            <w:pPr>
              <w:spacing w:after="0"/>
              <w:rPr>
                <w:rFonts w:cs="Calibri"/>
              </w:rPr>
            </w:pPr>
            <w:r w:rsidRPr="00DB4F49">
              <w:rPr>
                <w:rFonts w:cs="Calibri"/>
              </w:rPr>
              <w:t xml:space="preserve">Rahvusvahelist õigust eirates võeti 1940–1941 sundkorras Punaarmeesse ligi 45 000 Eesti Vabariigi kodanikku. 1940. aasta septembris formeeriti 9826 seni Eesti sõjaväes teeninud meest Punaarmee 22. laskurkorpuseks. Pärast sõja puhkemist Saksamaaga mobiliseeriti 1941. a suvel Punaarmeesse veel </w:t>
            </w:r>
            <w:r w:rsidRPr="00DB4F49">
              <w:rPr>
                <w:rFonts w:cs="Calibri"/>
                <w:i/>
              </w:rPr>
              <w:t>ca</w:t>
            </w:r>
            <w:r w:rsidRPr="00DB4F49">
              <w:rPr>
                <w:rFonts w:cs="Calibri"/>
              </w:rPr>
              <w:t xml:space="preserve"> 35 000 meest. Punaväkke võetutest vähemalt 963 hukati, 2463 vahistati ja 3616 jäid kadunuks. Tööpataljonides suri ebainimlikes tingimustes 6000–8500 meest. See oli esimese okupatsiooniaasta suurim sõjakuritegu. (506)</w:t>
            </w:r>
          </w:p>
          <w:p w:rsidR="000F5665" w:rsidRPr="00DB4F49" w:rsidRDefault="000F5665" w:rsidP="00DB4F49">
            <w:pPr>
              <w:spacing w:after="0"/>
              <w:rPr>
                <w:rFonts w:cs="Calibri"/>
              </w:rPr>
            </w:pPr>
          </w:p>
        </w:tc>
        <w:tc>
          <w:tcPr>
            <w:tcW w:w="5068" w:type="dxa"/>
          </w:tcPr>
          <w:p w:rsidR="006A789E" w:rsidRPr="00FB74A5" w:rsidRDefault="006A789E" w:rsidP="00FF2360">
            <w:pPr>
              <w:pStyle w:val="Heading3"/>
              <w:rPr>
                <w:rFonts w:ascii="Calibri" w:hAnsi="Calibri" w:cs="Calibri"/>
              </w:rPr>
            </w:pPr>
            <w:r w:rsidRPr="00FB74A5">
              <w:rPr>
                <w:rFonts w:ascii="Calibri" w:hAnsi="Calibri" w:cs="Calibri"/>
              </w:rPr>
              <w:t xml:space="preserve">6. </w:t>
            </w:r>
            <w:r w:rsidR="00FF2360" w:rsidRPr="00DB4F49">
              <w:rPr>
                <w:rFonts w:ascii="Calibri" w:hAnsi="Calibri" w:cs="Calibri"/>
                <w:lang w:val="ru-RU"/>
              </w:rPr>
              <w:t>Противо</w:t>
            </w:r>
            <w:r w:rsidR="00FF2360" w:rsidRPr="00FB74A5">
              <w:rPr>
                <w:rFonts w:ascii="Calibri" w:hAnsi="Calibri" w:cs="Calibri"/>
              </w:rPr>
              <w:t>законная мобилизация граждан Эстон</w:t>
            </w:r>
            <w:r w:rsidR="00FF2360" w:rsidRPr="00DB4F49">
              <w:rPr>
                <w:rFonts w:ascii="Calibri" w:hAnsi="Calibri" w:cs="Calibri"/>
                <w:lang w:val="ru-RU"/>
              </w:rPr>
              <w:t>ии</w:t>
            </w:r>
            <w:r w:rsidR="00FF2360" w:rsidRPr="00FB74A5">
              <w:rPr>
                <w:rFonts w:ascii="Calibri" w:hAnsi="Calibri" w:cs="Calibri"/>
              </w:rPr>
              <w:t xml:space="preserve"> в Красную армию</w:t>
            </w:r>
          </w:p>
          <w:p w:rsidR="000F5665" w:rsidRPr="00DB4F49" w:rsidRDefault="006A789E" w:rsidP="00DB4F49">
            <w:pPr>
              <w:spacing w:after="0"/>
              <w:rPr>
                <w:rFonts w:cs="Calibri"/>
              </w:rPr>
            </w:pPr>
            <w:r w:rsidRPr="00DB4F49">
              <w:rPr>
                <w:rFonts w:cs="Calibri"/>
              </w:rPr>
              <w:t>Нарушая нормы международного права, в 1940–1941 годах в Красную армию было мобилизовано 45 тысяч граждан Эстонской Республики. В сентябре 1940 года из 9826 военнослужащих Вооруженных сил Эстонии был сформирован 22</w:t>
            </w:r>
            <w:r w:rsidRPr="00DB4F49">
              <w:rPr>
                <w:rFonts w:cs="Calibri"/>
                <w:lang w:val="ru-RU"/>
              </w:rPr>
              <w:t>-й</w:t>
            </w:r>
            <w:r w:rsidRPr="00DB4F49">
              <w:rPr>
                <w:rFonts w:cs="Calibri"/>
              </w:rPr>
              <w:t xml:space="preserve"> стрелков</w:t>
            </w:r>
            <w:r w:rsidRPr="00DB4F49">
              <w:rPr>
                <w:rFonts w:cs="Calibri"/>
                <w:lang w:val="ru-RU"/>
              </w:rPr>
              <w:t>ый</w:t>
            </w:r>
            <w:r w:rsidRPr="00DB4F49">
              <w:rPr>
                <w:rFonts w:cs="Calibri"/>
              </w:rPr>
              <w:t xml:space="preserve"> </w:t>
            </w:r>
            <w:r w:rsidRPr="00DB4F49">
              <w:rPr>
                <w:rFonts w:cs="Calibri"/>
                <w:lang w:val="ru-RU"/>
              </w:rPr>
              <w:t>корпус</w:t>
            </w:r>
            <w:r w:rsidRPr="00DB4F49">
              <w:rPr>
                <w:rFonts w:cs="Calibri"/>
              </w:rPr>
              <w:t xml:space="preserve"> Красной армии. Летом 1941 года, после начала войны с Германией, в Красную армию мобилизовали еще примерно 35 тысяч человек. Из числа мобилизованных 963 расстреляли, 2463 было арестовано и 3616 пропали без вести. Страдая от нечеловеческих условий в </w:t>
            </w:r>
            <w:r w:rsidRPr="00DB4F49">
              <w:rPr>
                <w:rFonts w:cs="Calibri"/>
                <w:lang w:val="ru-RU"/>
              </w:rPr>
              <w:t>трудовы</w:t>
            </w:r>
            <w:r w:rsidRPr="00DB4F49">
              <w:rPr>
                <w:rFonts w:cs="Calibri"/>
              </w:rPr>
              <w:t>х батальонах погибло 6000</w:t>
            </w:r>
            <w:r w:rsidR="00EC5C22" w:rsidRPr="00DB4F49">
              <w:rPr>
                <w:rFonts w:cs="Calibri"/>
              </w:rPr>
              <w:t>–</w:t>
            </w:r>
            <w:r w:rsidRPr="00DB4F49">
              <w:rPr>
                <w:rFonts w:cs="Calibri"/>
              </w:rPr>
              <w:t xml:space="preserve">8500 человек. Это самое </w:t>
            </w:r>
            <w:r w:rsidRPr="00DB4F49">
              <w:rPr>
                <w:rFonts w:cs="Calibri"/>
                <w:lang w:val="ru-RU"/>
              </w:rPr>
              <w:t>тяжкое</w:t>
            </w:r>
            <w:r w:rsidRPr="00DB4F49">
              <w:rPr>
                <w:rFonts w:cs="Calibri"/>
              </w:rPr>
              <w:t xml:space="preserve"> военное преступление первого года оккупации.</w:t>
            </w:r>
            <w:r w:rsidR="00EC5C22" w:rsidRPr="00DB4F49">
              <w:rPr>
                <w:rFonts w:cs="Calibri"/>
              </w:rPr>
              <w:t>(590)</w:t>
            </w:r>
          </w:p>
        </w:tc>
        <w:tc>
          <w:tcPr>
            <w:tcW w:w="4715" w:type="dxa"/>
          </w:tcPr>
          <w:p w:rsidR="00B11707" w:rsidRPr="00DB4F49" w:rsidRDefault="00B11707" w:rsidP="00DB4F49">
            <w:pPr>
              <w:pStyle w:val="Heading3"/>
              <w:spacing w:before="0"/>
              <w:rPr>
                <w:rFonts w:ascii="Calibri" w:hAnsi="Calibri" w:cs="Calibri"/>
                <w:lang w:val="en-GB"/>
              </w:rPr>
            </w:pPr>
            <w:bookmarkStart w:id="22" w:name="_Toc501704806"/>
            <w:r w:rsidRPr="00DB4F49">
              <w:rPr>
                <w:rFonts w:ascii="Calibri" w:hAnsi="Calibri" w:cs="Calibri"/>
                <w:lang w:val="en-GB"/>
              </w:rPr>
              <w:t xml:space="preserve">6. Unlawful </w:t>
            </w:r>
            <w:r w:rsidR="00A50C3A">
              <w:rPr>
                <w:rFonts w:ascii="Calibri" w:hAnsi="Calibri" w:cs="Calibri"/>
                <w:lang w:val="en-GB"/>
              </w:rPr>
              <w:t>mobilisa</w:t>
            </w:r>
            <w:r w:rsidR="00A50C3A" w:rsidRPr="00DB4F49">
              <w:rPr>
                <w:rFonts w:ascii="Calibri" w:hAnsi="Calibri" w:cs="Calibri"/>
                <w:lang w:val="en-GB"/>
              </w:rPr>
              <w:t xml:space="preserve">tion </w:t>
            </w:r>
            <w:r w:rsidRPr="00DB4F49">
              <w:rPr>
                <w:rFonts w:ascii="Calibri" w:hAnsi="Calibri" w:cs="Calibri"/>
                <w:lang w:val="en-GB"/>
              </w:rPr>
              <w:t>of Estonian citizens into the Red Army</w:t>
            </w:r>
            <w:bookmarkEnd w:id="22"/>
          </w:p>
          <w:p w:rsidR="000F5665" w:rsidRPr="00DB4F49" w:rsidRDefault="00B11707" w:rsidP="00A50C3A">
            <w:pPr>
              <w:spacing w:after="0"/>
              <w:rPr>
                <w:rFonts w:cs="Calibri"/>
              </w:rPr>
            </w:pPr>
            <w:r w:rsidRPr="00DB4F49">
              <w:rPr>
                <w:rFonts w:cs="Calibri"/>
                <w:lang w:val="en-GB"/>
              </w:rPr>
              <w:t xml:space="preserve">In </w:t>
            </w:r>
            <w:r w:rsidR="00A50C3A">
              <w:rPr>
                <w:rFonts w:cs="Calibri"/>
                <w:lang w:val="en-GB"/>
              </w:rPr>
              <w:t xml:space="preserve">complete </w:t>
            </w:r>
            <w:r w:rsidRPr="00DB4F49">
              <w:rPr>
                <w:rFonts w:cs="Calibri"/>
                <w:lang w:val="en-GB"/>
              </w:rPr>
              <w:t xml:space="preserve">disregard </w:t>
            </w:r>
            <w:r w:rsidR="00A50C3A">
              <w:rPr>
                <w:rFonts w:cs="Calibri"/>
                <w:lang w:val="en-GB"/>
              </w:rPr>
              <w:t xml:space="preserve">for </w:t>
            </w:r>
            <w:r w:rsidRPr="00DB4F49">
              <w:rPr>
                <w:rFonts w:cs="Calibri"/>
                <w:lang w:val="en-GB"/>
              </w:rPr>
              <w:t xml:space="preserve">international law, nearly 45,000 citizens of the Republic of Estonia were forcibly </w:t>
            </w:r>
            <w:r w:rsidR="00A50C3A">
              <w:rPr>
                <w:rFonts w:cs="Calibri"/>
                <w:lang w:val="en-GB"/>
              </w:rPr>
              <w:t>mobilis</w:t>
            </w:r>
            <w:r w:rsidR="00A50C3A" w:rsidRPr="00DB4F49">
              <w:rPr>
                <w:rFonts w:cs="Calibri"/>
                <w:lang w:val="en-GB"/>
              </w:rPr>
              <w:t xml:space="preserve">ed </w:t>
            </w:r>
            <w:r w:rsidRPr="00DB4F49">
              <w:rPr>
                <w:rFonts w:cs="Calibri"/>
                <w:lang w:val="en-GB"/>
              </w:rPr>
              <w:t xml:space="preserve">into the Red Army in 1940–1941. In September of 1940, 9,826 men who had until then served in the Estonian Army were formed into the 22nd Red Army Rifle Corps. After the outbreak of war with Germany, approximately 35,000 </w:t>
            </w:r>
            <w:r w:rsidR="00A50C3A">
              <w:rPr>
                <w:rFonts w:cs="Calibri"/>
                <w:lang w:val="en-GB"/>
              </w:rPr>
              <w:t xml:space="preserve">more </w:t>
            </w:r>
            <w:r w:rsidRPr="00DB4F49">
              <w:rPr>
                <w:rFonts w:cs="Calibri"/>
                <w:lang w:val="en-GB"/>
              </w:rPr>
              <w:t xml:space="preserve">citizens of the Republic of Estonia were </w:t>
            </w:r>
            <w:r w:rsidR="00A50C3A">
              <w:rPr>
                <w:rFonts w:cs="Calibri"/>
                <w:lang w:val="en-GB"/>
              </w:rPr>
              <w:t>mobilis</w:t>
            </w:r>
            <w:r w:rsidR="00A50C3A" w:rsidRPr="00DB4F49">
              <w:rPr>
                <w:rFonts w:cs="Calibri"/>
                <w:lang w:val="en-GB"/>
              </w:rPr>
              <w:t xml:space="preserve">ed </w:t>
            </w:r>
            <w:r w:rsidRPr="00DB4F49">
              <w:rPr>
                <w:rFonts w:cs="Calibri"/>
                <w:lang w:val="en-GB"/>
              </w:rPr>
              <w:t xml:space="preserve">into the Red Army in the summer of 1941. At least 963 of the men </w:t>
            </w:r>
            <w:r w:rsidR="00A50C3A">
              <w:rPr>
                <w:rFonts w:cs="Calibri"/>
                <w:lang w:val="en-GB"/>
              </w:rPr>
              <w:t>mobilis</w:t>
            </w:r>
            <w:r w:rsidR="00A50C3A" w:rsidRPr="00DB4F49">
              <w:rPr>
                <w:rFonts w:cs="Calibri"/>
                <w:lang w:val="en-GB"/>
              </w:rPr>
              <w:t xml:space="preserve">ed </w:t>
            </w:r>
            <w:r w:rsidRPr="00DB4F49">
              <w:rPr>
                <w:rFonts w:cs="Calibri"/>
                <w:lang w:val="en-GB"/>
              </w:rPr>
              <w:t xml:space="preserve">into the Red Army were executed, another 2,463 were arrested and 3,616 went missing. A further 6,000–8,500 Estonians died in inhuman conditions in labour battalions. This was the </w:t>
            </w:r>
            <w:r w:rsidR="00A50C3A">
              <w:rPr>
                <w:rFonts w:cs="Calibri"/>
                <w:lang w:val="en-GB"/>
              </w:rPr>
              <w:t>big</w:t>
            </w:r>
            <w:r w:rsidR="00A50C3A" w:rsidRPr="00DB4F49">
              <w:rPr>
                <w:rFonts w:cs="Calibri"/>
                <w:lang w:val="en-GB"/>
              </w:rPr>
              <w:t xml:space="preserve">gest </w:t>
            </w:r>
            <w:r w:rsidRPr="00DB4F49">
              <w:rPr>
                <w:rFonts w:cs="Calibri"/>
                <w:lang w:val="en-GB"/>
              </w:rPr>
              <w:t xml:space="preserve">war crime </w:t>
            </w:r>
            <w:r w:rsidR="00A50C3A">
              <w:rPr>
                <w:rFonts w:cs="Calibri"/>
                <w:lang w:val="en-GB"/>
              </w:rPr>
              <w:t>in</w:t>
            </w:r>
            <w:r w:rsidRPr="00DB4F49">
              <w:rPr>
                <w:rFonts w:cs="Calibri"/>
                <w:lang w:val="en-GB"/>
              </w:rPr>
              <w:t xml:space="preserve"> the</w:t>
            </w:r>
            <w:r w:rsidRPr="00DB4F49">
              <w:rPr>
                <w:rFonts w:cs="Calibri"/>
                <w:color w:val="000000"/>
                <w:lang w:val="en-GB"/>
              </w:rPr>
              <w:t xml:space="preserve"> first year of </w:t>
            </w:r>
            <w:r w:rsidR="00A50C3A">
              <w:rPr>
                <w:rFonts w:cs="Calibri"/>
                <w:color w:val="000000"/>
                <w:lang w:val="en-GB"/>
              </w:rPr>
              <w:t xml:space="preserve">the </w:t>
            </w:r>
            <w:r w:rsidRPr="00DB4F49">
              <w:rPr>
                <w:rFonts w:cs="Calibri"/>
                <w:color w:val="000000"/>
                <w:lang w:val="en-GB"/>
              </w:rPr>
              <w:t>Soviet occupation.</w:t>
            </w:r>
            <w:r w:rsidRPr="00DB4F49">
              <w:rPr>
                <w:rFonts w:cs="Calibri"/>
                <w:lang w:val="en-GB"/>
              </w:rPr>
              <w:t xml:space="preserve"> (7</w:t>
            </w:r>
            <w:r w:rsidR="00A50C3A">
              <w:rPr>
                <w:rFonts w:cs="Calibri"/>
                <w:lang w:val="en-GB"/>
              </w:rPr>
              <w:t>10</w:t>
            </w:r>
            <w:r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23" w:name="_Toc496279632"/>
            <w:bookmarkStart w:id="24" w:name="_Toc502213515"/>
            <w:r w:rsidRPr="00FB74A5">
              <w:rPr>
                <w:rFonts w:ascii="Calibri" w:hAnsi="Calibri" w:cs="Calibri"/>
              </w:rPr>
              <w:t>7. Eestlased Nõukogude Liidu surmalaagrites</w:t>
            </w:r>
            <w:bookmarkEnd w:id="23"/>
            <w:bookmarkEnd w:id="24"/>
          </w:p>
          <w:p w:rsidR="000F5665" w:rsidRPr="00DB4F49" w:rsidRDefault="000F5665" w:rsidP="00DF50B5">
            <w:pPr>
              <w:spacing w:after="0"/>
              <w:rPr>
                <w:rFonts w:cs="Calibri"/>
              </w:rPr>
            </w:pPr>
            <w:r w:rsidRPr="00DB4F49">
              <w:rPr>
                <w:rFonts w:cs="Calibri"/>
                <w:color w:val="000000"/>
              </w:rPr>
              <w:t xml:space="preserve">Eestis arreteeritud inimesed viidi kodumaalt ära GULAGi vangilaagritesse NSV Liidu karmi kliimaga piirkondades. Vangid sunniti tapvale füüsilisele tööle kaevandustes, metsatöödel, ehitustel jm. 1948. a paigutati poliitvangid eraldi range režiimiga laagritesse. Üle jõu käiv sunnitöö, nälg, ebainimlikud elutingimused ja vägivald nõudsid </w:t>
            </w:r>
            <w:r w:rsidR="00DF50B5">
              <w:rPr>
                <w:rFonts w:cs="Calibri"/>
                <w:color w:val="000000"/>
              </w:rPr>
              <w:t>tuhandete</w:t>
            </w:r>
            <w:r w:rsidRPr="00DB4F49">
              <w:rPr>
                <w:rFonts w:cs="Calibri"/>
                <w:color w:val="000000"/>
              </w:rPr>
              <w:t xml:space="preserve"> Eestist GULAGi veetud inimese elu. Vangide hukkamised ja suremus oli kõige massilisem sõja ajal 1942. aastal. (</w:t>
            </w:r>
            <w:r w:rsidR="002F6799" w:rsidRPr="00DB4F49">
              <w:rPr>
                <w:rFonts w:cs="Calibri"/>
                <w:color w:val="000000"/>
              </w:rPr>
              <w:t>45</w:t>
            </w:r>
            <w:r w:rsidR="00DF50B5">
              <w:rPr>
                <w:rFonts w:cs="Calibri"/>
                <w:color w:val="000000"/>
                <w:lang w:val="ru-RU"/>
              </w:rPr>
              <w:t>6</w:t>
            </w:r>
            <w:r w:rsidRPr="00DB4F49">
              <w:rPr>
                <w:rFonts w:cs="Calibri"/>
                <w:color w:val="000000"/>
              </w:rPr>
              <w:t>)</w:t>
            </w:r>
          </w:p>
        </w:tc>
        <w:tc>
          <w:tcPr>
            <w:tcW w:w="5068" w:type="dxa"/>
          </w:tcPr>
          <w:p w:rsidR="006A789E" w:rsidRPr="00FB74A5" w:rsidRDefault="00FF2360" w:rsidP="00FF2360">
            <w:pPr>
              <w:pStyle w:val="Heading3"/>
              <w:rPr>
                <w:rFonts w:ascii="Calibri" w:hAnsi="Calibri" w:cs="Calibri"/>
              </w:rPr>
            </w:pPr>
            <w:r w:rsidRPr="00FB74A5">
              <w:rPr>
                <w:rFonts w:ascii="Calibri" w:hAnsi="Calibri" w:cs="Calibri"/>
              </w:rPr>
              <w:t>7. Жители Эстонии в лагерях смерти Советского Союза</w:t>
            </w:r>
          </w:p>
          <w:p w:rsidR="000F5665" w:rsidRPr="00DB4F49" w:rsidRDefault="006A789E" w:rsidP="00DF50B5">
            <w:pPr>
              <w:spacing w:after="0"/>
              <w:rPr>
                <w:rFonts w:cs="Calibri"/>
              </w:rPr>
            </w:pPr>
            <w:r w:rsidRPr="00DB4F49">
              <w:rPr>
                <w:rFonts w:cs="Calibri"/>
              </w:rPr>
              <w:t xml:space="preserve">Арестованных в Эстонии людей увозили с родной земли в отдаленные лагеря ГУЛАГа. Заключенных </w:t>
            </w:r>
            <w:r w:rsidRPr="00DB4F49">
              <w:rPr>
                <w:rFonts w:cs="Calibri"/>
                <w:lang w:val="ru-RU"/>
              </w:rPr>
              <w:t>принуждали</w:t>
            </w:r>
            <w:r w:rsidRPr="00DB4F49">
              <w:rPr>
                <w:rFonts w:cs="Calibri"/>
              </w:rPr>
              <w:t xml:space="preserve"> заниматься изнуряющим трудом в шахтах, на лесоповале, строительстве и </w:t>
            </w:r>
            <w:r w:rsidRPr="00DB4F49">
              <w:rPr>
                <w:rFonts w:cs="Calibri"/>
                <w:lang w:val="ru-RU"/>
              </w:rPr>
              <w:t xml:space="preserve">прочих </w:t>
            </w:r>
            <w:r w:rsidRPr="00DB4F49">
              <w:rPr>
                <w:rFonts w:cs="Calibri"/>
              </w:rPr>
              <w:t xml:space="preserve">местах. В 1948 году политические заключенные были переведены в лагеря строгого режима. Изнурительный труд, голод, нечеловеческие условия жизни и насилие </w:t>
            </w:r>
            <w:r w:rsidRPr="00DB4F49">
              <w:rPr>
                <w:rFonts w:cs="Calibri"/>
                <w:lang w:val="ru-RU"/>
              </w:rPr>
              <w:t xml:space="preserve">стали </w:t>
            </w:r>
            <w:r w:rsidRPr="00DB4F49">
              <w:rPr>
                <w:rFonts w:cs="Calibri"/>
              </w:rPr>
              <w:t xml:space="preserve">причиной смерти </w:t>
            </w:r>
            <w:r w:rsidR="00DF50B5">
              <w:rPr>
                <w:rFonts w:cs="Calibri"/>
                <w:lang w:val="ru-RU"/>
              </w:rPr>
              <w:t>тысяч</w:t>
            </w:r>
            <w:r w:rsidRPr="00DB4F49">
              <w:rPr>
                <w:rFonts w:cs="Calibri"/>
              </w:rPr>
              <w:t xml:space="preserve"> отправленных в ГУЛАГ жителей Эстонии. Расстрелы заключенных</w:t>
            </w:r>
            <w:r w:rsidRPr="00DB4F49">
              <w:rPr>
                <w:rFonts w:cs="Calibri"/>
                <w:lang w:val="ru-RU"/>
              </w:rPr>
              <w:t xml:space="preserve"> и </w:t>
            </w:r>
            <w:r w:rsidRPr="00DB4F49">
              <w:rPr>
                <w:rFonts w:cs="Calibri"/>
              </w:rPr>
              <w:t xml:space="preserve">смертность </w:t>
            </w:r>
            <w:r w:rsidRPr="00DB4F49">
              <w:rPr>
                <w:rFonts w:cs="Calibri"/>
                <w:lang w:val="ru-RU"/>
              </w:rPr>
              <w:t xml:space="preserve">достигли пика в </w:t>
            </w:r>
            <w:r w:rsidRPr="00DB4F49">
              <w:rPr>
                <w:rFonts w:cs="Calibri"/>
              </w:rPr>
              <w:t>1942 году.</w:t>
            </w:r>
            <w:r w:rsidR="00DF50B5">
              <w:rPr>
                <w:rFonts w:cs="Calibri"/>
                <w:lang w:val="ru-RU"/>
              </w:rPr>
              <w:t xml:space="preserve"> </w:t>
            </w:r>
            <w:r w:rsidR="002F6799" w:rsidRPr="00DB4F49">
              <w:rPr>
                <w:rFonts w:cs="Calibri"/>
              </w:rPr>
              <w:t>(4</w:t>
            </w:r>
            <w:r w:rsidR="00DF50B5">
              <w:rPr>
                <w:rFonts w:cs="Calibri"/>
                <w:lang w:val="ru-RU"/>
              </w:rPr>
              <w:t>60</w:t>
            </w:r>
            <w:r w:rsidR="002F6799"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25" w:name="_Toc501704807"/>
            <w:r w:rsidRPr="00DB4F49">
              <w:rPr>
                <w:rFonts w:ascii="Calibri" w:hAnsi="Calibri" w:cs="Calibri"/>
                <w:lang w:val="en-GB"/>
              </w:rPr>
              <w:t>7. Estonians in the Soviet Union’s death camps</w:t>
            </w:r>
            <w:bookmarkEnd w:id="25"/>
          </w:p>
          <w:p w:rsidR="000F5665" w:rsidRPr="00DB4F49" w:rsidRDefault="00191CE1" w:rsidP="00E2212A">
            <w:pPr>
              <w:pStyle w:val="ListParagraph"/>
              <w:spacing w:after="0"/>
              <w:ind w:left="0"/>
              <w:rPr>
                <w:rFonts w:cs="Calibri"/>
              </w:rPr>
            </w:pPr>
            <w:r w:rsidRPr="00191CE1">
              <w:rPr>
                <w:rFonts w:cs="Calibri"/>
                <w:color w:val="000000"/>
                <w:sz w:val="20"/>
                <w:szCs w:val="20"/>
                <w:lang w:val="en-GB"/>
              </w:rPr>
              <w:t>People arrested in Estonia were forcibly removed from their homeland to G</w:t>
            </w:r>
            <w:r w:rsidR="00BE018F">
              <w:rPr>
                <w:rFonts w:cs="Calibri"/>
                <w:color w:val="000000"/>
                <w:sz w:val="20"/>
                <w:szCs w:val="20"/>
                <w:lang w:val="en-GB"/>
              </w:rPr>
              <w:t>ULAG</w:t>
            </w:r>
            <w:r w:rsidRPr="00191CE1">
              <w:rPr>
                <w:rFonts w:cs="Calibri"/>
                <w:color w:val="000000"/>
                <w:sz w:val="20"/>
                <w:szCs w:val="20"/>
                <w:lang w:val="en-GB"/>
              </w:rPr>
              <w:t xml:space="preserve"> prison camps in distant regions of the Soviet Union with harsh climates. Prisoners were forced to</w:t>
            </w:r>
            <w:r w:rsidR="00E2212A">
              <w:rPr>
                <w:rFonts w:cs="Calibri"/>
                <w:color w:val="000000"/>
                <w:sz w:val="20"/>
                <w:szCs w:val="20"/>
                <w:lang w:val="en-GB"/>
              </w:rPr>
              <w:t xml:space="preserve"> perform</w:t>
            </w:r>
            <w:r w:rsidRPr="00191CE1">
              <w:rPr>
                <w:rFonts w:cs="Calibri"/>
                <w:color w:val="000000"/>
                <w:sz w:val="20"/>
                <w:szCs w:val="20"/>
                <w:lang w:val="en-GB"/>
              </w:rPr>
              <w:t xml:space="preserve"> extremely hard physical labour, including min</w:t>
            </w:r>
            <w:r w:rsidR="00E2212A">
              <w:rPr>
                <w:rFonts w:cs="Calibri"/>
                <w:color w:val="000000"/>
                <w:sz w:val="20"/>
                <w:szCs w:val="20"/>
                <w:lang w:val="en-GB"/>
              </w:rPr>
              <w:t>ing</w:t>
            </w:r>
            <w:r w:rsidRPr="00191CE1">
              <w:rPr>
                <w:rFonts w:cs="Calibri"/>
                <w:color w:val="000000"/>
                <w:sz w:val="20"/>
                <w:szCs w:val="20"/>
                <w:lang w:val="en-GB"/>
              </w:rPr>
              <w:t xml:space="preserve">, logging work and construction. Political prisoners were transferred to separate strict-regimen camps in 1948. Forced labour beyond the strength of the prisoners, starvation, </w:t>
            </w:r>
            <w:r w:rsidR="00BE018F">
              <w:rPr>
                <w:rFonts w:cs="Calibri"/>
                <w:color w:val="000000"/>
                <w:sz w:val="20"/>
                <w:szCs w:val="20"/>
                <w:lang w:val="en-GB"/>
              </w:rPr>
              <w:t>inhuman</w:t>
            </w:r>
            <w:r w:rsidRPr="00191CE1">
              <w:rPr>
                <w:rFonts w:cs="Calibri"/>
                <w:color w:val="000000"/>
                <w:sz w:val="20"/>
                <w:szCs w:val="20"/>
                <w:lang w:val="en-GB"/>
              </w:rPr>
              <w:t xml:space="preserve"> living conditions and violence took the lives of </w:t>
            </w:r>
            <w:r w:rsidR="00BE018F">
              <w:rPr>
                <w:rFonts w:cs="Calibri"/>
                <w:color w:val="000000"/>
                <w:sz w:val="20"/>
                <w:szCs w:val="20"/>
                <w:lang w:val="en-GB"/>
              </w:rPr>
              <w:t xml:space="preserve">thousands </w:t>
            </w:r>
            <w:r w:rsidRPr="00191CE1">
              <w:rPr>
                <w:rFonts w:cs="Calibri"/>
                <w:color w:val="000000"/>
                <w:sz w:val="20"/>
                <w:szCs w:val="20"/>
                <w:lang w:val="en-GB"/>
              </w:rPr>
              <w:t>who had been taken from Estonia to the G</w:t>
            </w:r>
            <w:r w:rsidR="00BE018F">
              <w:rPr>
                <w:rFonts w:cs="Calibri"/>
                <w:color w:val="000000"/>
                <w:sz w:val="20"/>
                <w:szCs w:val="20"/>
                <w:lang w:val="en-GB"/>
              </w:rPr>
              <w:t>ULAG</w:t>
            </w:r>
            <w:r w:rsidRPr="00191CE1">
              <w:rPr>
                <w:rFonts w:cs="Calibri"/>
                <w:color w:val="000000"/>
                <w:sz w:val="20"/>
                <w:szCs w:val="20"/>
                <w:lang w:val="en-GB"/>
              </w:rPr>
              <w:t>. The executions of prisoners and the death rate among prisoners were highest in 1942.</w:t>
            </w:r>
            <w:r w:rsidR="00BE018F" w:rsidRPr="00DB4F49">
              <w:rPr>
                <w:rFonts w:cs="Calibri"/>
                <w:color w:val="000000"/>
                <w:lang w:val="en-GB"/>
              </w:rPr>
              <w:t xml:space="preserve"> </w:t>
            </w:r>
            <w:r w:rsidR="00B11707" w:rsidRPr="00DB4F49">
              <w:rPr>
                <w:rFonts w:cs="Calibri"/>
                <w:color w:val="000000"/>
                <w:lang w:val="en-GB"/>
              </w:rPr>
              <w:t>(</w:t>
            </w:r>
            <w:r w:rsidR="00BE018F">
              <w:rPr>
                <w:rFonts w:cs="Calibri"/>
                <w:color w:val="000000"/>
              </w:rPr>
              <w:t>60</w:t>
            </w:r>
            <w:r w:rsidR="007D4DAC">
              <w:rPr>
                <w:rFonts w:cs="Calibri"/>
                <w:color w:val="000000"/>
              </w:rPr>
              <w:t>6</w:t>
            </w:r>
            <w:r w:rsidR="00B11707"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26" w:name="_Toc496279633"/>
            <w:bookmarkStart w:id="27" w:name="_Toc502213516"/>
            <w:r w:rsidRPr="00FB74A5">
              <w:rPr>
                <w:rFonts w:ascii="Calibri" w:hAnsi="Calibri" w:cs="Calibri"/>
              </w:rPr>
              <w:t>8. Sverdlovski</w:t>
            </w:r>
            <w:r w:rsidR="009E7240">
              <w:rPr>
                <w:rFonts w:ascii="Calibri" w:hAnsi="Calibri" w:cs="Calibri"/>
              </w:rPr>
              <w:t>s</w:t>
            </w:r>
            <w:r w:rsidRPr="00FB74A5">
              <w:rPr>
                <w:rFonts w:ascii="Calibri" w:hAnsi="Calibri" w:cs="Calibri"/>
              </w:rPr>
              <w:t xml:space="preserve"> 1942. a mõrvatud Eesti kodanikud</w:t>
            </w:r>
            <w:bookmarkEnd w:id="26"/>
            <w:bookmarkEnd w:id="27"/>
          </w:p>
          <w:p w:rsidR="000F5665" w:rsidRPr="00DB4F49" w:rsidRDefault="000F5665" w:rsidP="00DB4F49">
            <w:pPr>
              <w:spacing w:after="0"/>
              <w:rPr>
                <w:rFonts w:cs="Calibri"/>
              </w:rPr>
            </w:pPr>
            <w:r w:rsidRPr="00DB4F49">
              <w:rPr>
                <w:rFonts w:cs="Calibri"/>
              </w:rPr>
              <w:t>1942. a kevadel algas Sverdlovskis (praegu Jekaterinburg) NKVD sisevanglas eestlaste massiline hukkamine. Aasta jooksul mõrvati vähemalt 684 eestlast.</w:t>
            </w:r>
          </w:p>
          <w:p w:rsidR="000F5665" w:rsidRPr="00DB4F49" w:rsidRDefault="000F5665" w:rsidP="00DB4F49">
            <w:pPr>
              <w:spacing w:after="0"/>
              <w:rPr>
                <w:rFonts w:cs="Calibri"/>
              </w:rPr>
            </w:pPr>
            <w:r w:rsidRPr="00DB4F49">
              <w:rPr>
                <w:rFonts w:cs="Calibri"/>
              </w:rPr>
              <w:t>Hukatute seas olid riigivanem Jüri Jaakson ning ministrid Jaan Hünerson, Oskar Kask, August Kerem, Hugo Kukke, Paul Lill, Theodor Pool, Johannes Zimmermann ja Nikolai Viitak. Hukati 12 naist, nende seas Naiskodukaitse juhid Alice Kuperjanov, Ebba Saral, Salme Noor. 1941.</w:t>
            </w:r>
            <w:r w:rsidRPr="00DB4F49">
              <w:rPr>
                <w:rFonts w:cs="Calibri"/>
                <w:color w:val="000000"/>
              </w:rPr>
              <w:t xml:space="preserve"> ja </w:t>
            </w:r>
            <w:r w:rsidRPr="00DB4F49">
              <w:rPr>
                <w:rFonts w:cs="Calibri"/>
              </w:rPr>
              <w:t>1942. a hukati eestlasi massiliselt ka Kirovis, Irkutskis, Norilskis ja Solikamskis. (509)</w:t>
            </w:r>
          </w:p>
          <w:p w:rsidR="000F5665" w:rsidRPr="00DB4F49" w:rsidRDefault="000F5665" w:rsidP="00DB4F49">
            <w:pPr>
              <w:spacing w:after="0"/>
              <w:rPr>
                <w:rFonts w:cs="Calibri"/>
              </w:rPr>
            </w:pPr>
          </w:p>
        </w:tc>
        <w:tc>
          <w:tcPr>
            <w:tcW w:w="5068" w:type="dxa"/>
          </w:tcPr>
          <w:p w:rsidR="006A789E" w:rsidRPr="00DB4F49" w:rsidRDefault="006A789E" w:rsidP="00FF2360">
            <w:pPr>
              <w:pStyle w:val="Heading3"/>
              <w:rPr>
                <w:rFonts w:ascii="Calibri" w:hAnsi="Calibri" w:cs="Calibri"/>
                <w:lang w:val="ru-RU"/>
              </w:rPr>
            </w:pPr>
            <w:r w:rsidRPr="00FB74A5">
              <w:rPr>
                <w:rFonts w:ascii="Calibri" w:hAnsi="Calibri" w:cs="Calibri"/>
              </w:rPr>
              <w:t>8.</w:t>
            </w:r>
            <w:r w:rsidR="00FF2360" w:rsidRPr="00FB74A5">
              <w:rPr>
                <w:rFonts w:ascii="Calibri" w:hAnsi="Calibri" w:cs="Calibri"/>
              </w:rPr>
              <w:t xml:space="preserve"> Граждане Эстонии, убитые в Свердловске в 1942 году</w:t>
            </w:r>
          </w:p>
          <w:p w:rsidR="000F5665" w:rsidRPr="00DB4F49" w:rsidRDefault="006A789E" w:rsidP="00DB4F49">
            <w:pPr>
              <w:spacing w:after="0"/>
              <w:rPr>
                <w:rFonts w:cs="Calibri"/>
              </w:rPr>
            </w:pPr>
            <w:r w:rsidRPr="00DB4F49">
              <w:rPr>
                <w:rFonts w:cs="Calibri"/>
              </w:rPr>
              <w:t>Весной 1942 года во внутренней тюрьме НКВД города Свердловск (</w:t>
            </w:r>
            <w:r w:rsidRPr="00DB4F49">
              <w:rPr>
                <w:rFonts w:cs="Calibri"/>
                <w:lang w:val="ru-RU"/>
              </w:rPr>
              <w:t>ныне</w:t>
            </w:r>
            <w:r w:rsidRPr="00DB4F49">
              <w:rPr>
                <w:rFonts w:cs="Calibri"/>
              </w:rPr>
              <w:t xml:space="preserve"> Екатеринбург) началось массовое уничтожение эстонцев. В течение года было убито </w:t>
            </w:r>
            <w:r w:rsidRPr="00DB4F49">
              <w:rPr>
                <w:rFonts w:cs="Calibri"/>
                <w:lang w:val="ru-RU"/>
              </w:rPr>
              <w:t>не менее</w:t>
            </w:r>
            <w:r w:rsidRPr="00DB4F49">
              <w:rPr>
                <w:rFonts w:cs="Calibri"/>
              </w:rPr>
              <w:t xml:space="preserve"> 684 человек. Среди убитых были </w:t>
            </w:r>
            <w:r w:rsidRPr="00DB4F49">
              <w:rPr>
                <w:rFonts w:cs="Calibri"/>
                <w:lang w:val="ru-RU"/>
              </w:rPr>
              <w:t>Глава Республики</w:t>
            </w:r>
            <w:r w:rsidRPr="00DB4F49">
              <w:rPr>
                <w:rFonts w:cs="Calibri"/>
              </w:rPr>
              <w:t xml:space="preserve"> Юри Яаксон, а также министры Яан Хюнерсон, Оскар Каськ, Август Керем, Хуго Кукке, Пауль Лилль, Теодор Поол, Йоханнес Циммерманн и Николай Вийтак. Было расстреляно 12 женщин, среди которых – руководители Женской гражданской обороны Алис Куперьянов, Эбба Сарал и Сальме Ноор. В 1941–1942 годах массовые расстрелы эстонцев проходили также в Кирове, Иркутске, Норильске и Соликамске.</w:t>
            </w:r>
            <w:r w:rsidR="002F6799" w:rsidRPr="00DB4F49">
              <w:rPr>
                <w:rFonts w:cs="Calibri"/>
              </w:rPr>
              <w:t>(583)</w:t>
            </w:r>
          </w:p>
        </w:tc>
        <w:tc>
          <w:tcPr>
            <w:tcW w:w="4715" w:type="dxa"/>
          </w:tcPr>
          <w:p w:rsidR="00B11707" w:rsidRPr="00DB4F49" w:rsidRDefault="00B11707" w:rsidP="00DB4F49">
            <w:pPr>
              <w:pStyle w:val="Heading3"/>
              <w:spacing w:before="0"/>
              <w:rPr>
                <w:rFonts w:ascii="Calibri" w:hAnsi="Calibri" w:cs="Calibri"/>
                <w:lang w:val="en-GB"/>
              </w:rPr>
            </w:pPr>
            <w:bookmarkStart w:id="28" w:name="_Toc501704808"/>
            <w:r w:rsidRPr="00DB4F49">
              <w:rPr>
                <w:rFonts w:ascii="Calibri" w:hAnsi="Calibri" w:cs="Calibri"/>
                <w:lang w:val="en-GB"/>
              </w:rPr>
              <w:t xml:space="preserve">8. Estonian citizens murdered </w:t>
            </w:r>
            <w:r w:rsidR="008770F2">
              <w:rPr>
                <w:rFonts w:ascii="Calibri" w:hAnsi="Calibri" w:cs="Calibri"/>
                <w:lang w:val="en-GB"/>
              </w:rPr>
              <w:t>in</w:t>
            </w:r>
            <w:r w:rsidRPr="00DB4F49">
              <w:rPr>
                <w:rFonts w:ascii="Calibri" w:hAnsi="Calibri" w:cs="Calibri"/>
                <w:lang w:val="en-GB"/>
              </w:rPr>
              <w:t xml:space="preserve"> Sverdlovsk in 1942</w:t>
            </w:r>
            <w:bookmarkEnd w:id="28"/>
          </w:p>
          <w:p w:rsidR="00B11707" w:rsidRPr="00DB4F49" w:rsidRDefault="00B11707" w:rsidP="00DB4F49">
            <w:pPr>
              <w:spacing w:after="0"/>
              <w:rPr>
                <w:rFonts w:cs="Calibri"/>
                <w:lang w:val="en-GB"/>
              </w:rPr>
            </w:pPr>
            <w:r w:rsidRPr="00DB4F49">
              <w:rPr>
                <w:rFonts w:cs="Calibri"/>
                <w:lang w:val="en-GB"/>
              </w:rPr>
              <w:t xml:space="preserve">In the spring of 1942, the mass execution of Estonians began at the NKVD internal prison in Sverdlovsk (currently Yekaterinburg). Over the course of the year, at least 684 Estonians were murdered. </w:t>
            </w:r>
          </w:p>
          <w:p w:rsidR="000F5665" w:rsidRPr="00105147" w:rsidRDefault="00B11707" w:rsidP="00D3385E">
            <w:pPr>
              <w:spacing w:after="0"/>
              <w:rPr>
                <w:rFonts w:cs="Calibri"/>
                <w:lang w:val="en-GB"/>
              </w:rPr>
            </w:pPr>
            <w:r w:rsidRPr="00105147">
              <w:rPr>
                <w:rFonts w:cs="Calibri"/>
                <w:lang w:val="en-GB"/>
              </w:rPr>
              <w:t xml:space="preserve">The former head of state </w:t>
            </w:r>
            <w:proofErr w:type="spellStart"/>
            <w:r w:rsidRPr="00105147">
              <w:rPr>
                <w:rFonts w:cs="Calibri"/>
                <w:lang w:val="en-GB"/>
              </w:rPr>
              <w:t>Jüri</w:t>
            </w:r>
            <w:proofErr w:type="spellEnd"/>
            <w:r w:rsidRPr="00105147">
              <w:rPr>
                <w:rFonts w:cs="Calibri"/>
                <w:lang w:val="en-GB"/>
              </w:rPr>
              <w:t xml:space="preserve"> </w:t>
            </w:r>
            <w:proofErr w:type="spellStart"/>
            <w:r w:rsidRPr="00105147">
              <w:rPr>
                <w:rFonts w:cs="Calibri"/>
                <w:lang w:val="en-GB"/>
              </w:rPr>
              <w:t>Jaakson</w:t>
            </w:r>
            <w:proofErr w:type="spellEnd"/>
            <w:r w:rsidRPr="00105147">
              <w:rPr>
                <w:rFonts w:cs="Calibri"/>
                <w:lang w:val="en-GB"/>
              </w:rPr>
              <w:t xml:space="preserve"> and </w:t>
            </w:r>
            <w:r w:rsidR="00191CE1">
              <w:rPr>
                <w:rFonts w:cs="Calibri"/>
                <w:lang w:val="en-GB"/>
              </w:rPr>
              <w:t xml:space="preserve">cabinet ministers </w:t>
            </w:r>
            <w:proofErr w:type="spellStart"/>
            <w:r w:rsidR="00191CE1">
              <w:rPr>
                <w:rFonts w:cs="Calibri"/>
                <w:lang w:val="en-GB"/>
              </w:rPr>
              <w:t>Jaan</w:t>
            </w:r>
            <w:proofErr w:type="spellEnd"/>
            <w:r w:rsidR="00191CE1">
              <w:rPr>
                <w:rFonts w:cs="Calibri"/>
                <w:lang w:val="en-GB"/>
              </w:rPr>
              <w:t xml:space="preserve"> </w:t>
            </w:r>
            <w:proofErr w:type="spellStart"/>
            <w:r w:rsidR="00191CE1">
              <w:rPr>
                <w:rFonts w:cs="Calibri"/>
                <w:lang w:val="en-GB"/>
              </w:rPr>
              <w:t>Hünerson</w:t>
            </w:r>
            <w:proofErr w:type="spellEnd"/>
            <w:r w:rsidR="00191CE1">
              <w:rPr>
                <w:rFonts w:cs="Calibri"/>
                <w:lang w:val="en-GB"/>
              </w:rPr>
              <w:t xml:space="preserve">, Oskar </w:t>
            </w:r>
            <w:proofErr w:type="spellStart"/>
            <w:r w:rsidR="00191CE1">
              <w:rPr>
                <w:rFonts w:cs="Calibri"/>
                <w:lang w:val="en-GB"/>
              </w:rPr>
              <w:t>Kask</w:t>
            </w:r>
            <w:proofErr w:type="spellEnd"/>
            <w:r w:rsidR="00191CE1">
              <w:rPr>
                <w:rFonts w:cs="Calibri"/>
                <w:lang w:val="en-GB"/>
              </w:rPr>
              <w:t xml:space="preserve">, August </w:t>
            </w:r>
            <w:proofErr w:type="spellStart"/>
            <w:r w:rsidR="00191CE1">
              <w:rPr>
                <w:rFonts w:cs="Calibri"/>
                <w:lang w:val="en-GB"/>
              </w:rPr>
              <w:t>Kerem</w:t>
            </w:r>
            <w:proofErr w:type="spellEnd"/>
            <w:r w:rsidR="00191CE1">
              <w:rPr>
                <w:rFonts w:cs="Calibri"/>
                <w:lang w:val="en-GB"/>
              </w:rPr>
              <w:t xml:space="preserve">, Hugo </w:t>
            </w:r>
            <w:proofErr w:type="spellStart"/>
            <w:r w:rsidR="00191CE1">
              <w:rPr>
                <w:rFonts w:cs="Calibri"/>
                <w:lang w:val="en-GB"/>
              </w:rPr>
              <w:t>Kukke</w:t>
            </w:r>
            <w:proofErr w:type="spellEnd"/>
            <w:r w:rsidR="00191CE1">
              <w:rPr>
                <w:rFonts w:cs="Calibri"/>
                <w:lang w:val="en-GB"/>
              </w:rPr>
              <w:t xml:space="preserve">, Paul </w:t>
            </w:r>
            <w:proofErr w:type="spellStart"/>
            <w:r w:rsidR="00191CE1">
              <w:rPr>
                <w:rFonts w:cs="Calibri"/>
                <w:lang w:val="en-GB"/>
              </w:rPr>
              <w:t>Lill</w:t>
            </w:r>
            <w:proofErr w:type="spellEnd"/>
            <w:r w:rsidR="00191CE1">
              <w:rPr>
                <w:rFonts w:cs="Calibri"/>
                <w:lang w:val="en-GB"/>
              </w:rPr>
              <w:t xml:space="preserve">, Theodor Pool, Johannes Zimmermann and Nikolai </w:t>
            </w:r>
            <w:proofErr w:type="spellStart"/>
            <w:r w:rsidR="00191CE1">
              <w:rPr>
                <w:rFonts w:cs="Calibri"/>
                <w:lang w:val="en-GB"/>
              </w:rPr>
              <w:t>Viitak</w:t>
            </w:r>
            <w:proofErr w:type="spellEnd"/>
            <w:r w:rsidR="00191CE1">
              <w:rPr>
                <w:rFonts w:cs="Calibri"/>
                <w:lang w:val="en-GB"/>
              </w:rPr>
              <w:t xml:space="preserve"> were among those executed. Twelve women were executed, including the leaders of the </w:t>
            </w:r>
            <w:r w:rsidR="00105147">
              <w:rPr>
                <w:lang w:val="en-GB"/>
              </w:rPr>
              <w:t>w</w:t>
            </w:r>
            <w:r w:rsidR="00191CE1" w:rsidRPr="00191CE1">
              <w:rPr>
                <w:lang w:val="en-GB"/>
              </w:rPr>
              <w:t>omen’s voluntary defence organi</w:t>
            </w:r>
            <w:r w:rsidR="00105147">
              <w:rPr>
                <w:lang w:val="en-GB"/>
              </w:rPr>
              <w:t>s</w:t>
            </w:r>
            <w:r w:rsidR="00191CE1" w:rsidRPr="00191CE1">
              <w:rPr>
                <w:lang w:val="en-GB"/>
              </w:rPr>
              <w:t>ation</w:t>
            </w:r>
            <w:r w:rsidR="00500D50" w:rsidRPr="00105147">
              <w:rPr>
                <w:rFonts w:cs="Calibri"/>
                <w:lang w:val="en-GB"/>
              </w:rPr>
              <w:t xml:space="preserve"> </w:t>
            </w:r>
            <w:r w:rsidRPr="00105147">
              <w:rPr>
                <w:rFonts w:cs="Calibri"/>
                <w:lang w:val="en-GB"/>
              </w:rPr>
              <w:t xml:space="preserve">Alice </w:t>
            </w:r>
            <w:proofErr w:type="spellStart"/>
            <w:r w:rsidRPr="00105147">
              <w:rPr>
                <w:rFonts w:cs="Calibri"/>
                <w:lang w:val="en-GB"/>
              </w:rPr>
              <w:t>Kup</w:t>
            </w:r>
            <w:r w:rsidR="002F6799" w:rsidRPr="00105147">
              <w:rPr>
                <w:rFonts w:cs="Calibri"/>
                <w:lang w:val="en-GB"/>
              </w:rPr>
              <w:t>erjanov</w:t>
            </w:r>
            <w:proofErr w:type="spellEnd"/>
            <w:r w:rsidR="002F6799" w:rsidRPr="00105147">
              <w:rPr>
                <w:rFonts w:cs="Calibri"/>
                <w:lang w:val="en-GB"/>
              </w:rPr>
              <w:t xml:space="preserve">, </w:t>
            </w:r>
            <w:proofErr w:type="spellStart"/>
            <w:r w:rsidR="002F6799" w:rsidRPr="00105147">
              <w:rPr>
                <w:rFonts w:cs="Calibri"/>
                <w:lang w:val="en-GB"/>
              </w:rPr>
              <w:t>Ebba</w:t>
            </w:r>
            <w:proofErr w:type="spellEnd"/>
            <w:r w:rsidR="002F6799" w:rsidRPr="00105147">
              <w:rPr>
                <w:rFonts w:cs="Calibri"/>
                <w:lang w:val="en-GB"/>
              </w:rPr>
              <w:t xml:space="preserve"> </w:t>
            </w:r>
            <w:proofErr w:type="spellStart"/>
            <w:r w:rsidR="002F6799" w:rsidRPr="00105147">
              <w:rPr>
                <w:rFonts w:cs="Calibri"/>
                <w:lang w:val="en-GB"/>
              </w:rPr>
              <w:t>Saral</w:t>
            </w:r>
            <w:proofErr w:type="spellEnd"/>
            <w:r w:rsidR="00191CE1" w:rsidRPr="00191CE1">
              <w:rPr>
                <w:rFonts w:cs="Calibri"/>
                <w:lang w:val="en-GB"/>
              </w:rPr>
              <w:t xml:space="preserve"> and</w:t>
            </w:r>
            <w:r w:rsidR="002F6799" w:rsidRPr="00105147">
              <w:rPr>
                <w:rFonts w:cs="Calibri"/>
                <w:lang w:val="en-GB"/>
              </w:rPr>
              <w:t xml:space="preserve"> </w:t>
            </w:r>
            <w:proofErr w:type="spellStart"/>
            <w:r w:rsidR="002F6799" w:rsidRPr="00105147">
              <w:rPr>
                <w:rFonts w:cs="Calibri"/>
                <w:lang w:val="en-GB"/>
              </w:rPr>
              <w:t>Salme</w:t>
            </w:r>
            <w:proofErr w:type="spellEnd"/>
            <w:r w:rsidR="002F6799" w:rsidRPr="00105147">
              <w:rPr>
                <w:rFonts w:cs="Calibri"/>
                <w:lang w:val="en-GB"/>
              </w:rPr>
              <w:t xml:space="preserve"> </w:t>
            </w:r>
            <w:proofErr w:type="spellStart"/>
            <w:r w:rsidR="002F6799" w:rsidRPr="00105147">
              <w:rPr>
                <w:rFonts w:cs="Calibri"/>
                <w:lang w:val="en-GB"/>
              </w:rPr>
              <w:t>Noor</w:t>
            </w:r>
            <w:proofErr w:type="spellEnd"/>
            <w:r w:rsidRPr="00105147">
              <w:rPr>
                <w:rFonts w:cs="Calibri"/>
                <w:lang w:val="en-GB"/>
              </w:rPr>
              <w:t xml:space="preserve">. Estonians were </w:t>
            </w:r>
            <w:r w:rsidR="00191CE1">
              <w:rPr>
                <w:rFonts w:cs="Calibri"/>
                <w:lang w:val="en-GB"/>
              </w:rPr>
              <w:t xml:space="preserve">also executed </w:t>
            </w:r>
            <w:r w:rsidR="00191CE1">
              <w:rPr>
                <w:rFonts w:cs="Calibri"/>
                <w:i/>
                <w:lang w:val="en-GB"/>
              </w:rPr>
              <w:t>en masse</w:t>
            </w:r>
            <w:r w:rsidR="00191CE1">
              <w:rPr>
                <w:rFonts w:cs="Calibri"/>
                <w:lang w:val="en-GB"/>
              </w:rPr>
              <w:t xml:space="preserve"> in Kirov, Irkutsk, Norilsk and </w:t>
            </w:r>
            <w:proofErr w:type="spellStart"/>
            <w:r w:rsidR="00191CE1">
              <w:rPr>
                <w:rFonts w:cs="Calibri"/>
                <w:lang w:val="en-GB"/>
              </w:rPr>
              <w:t>Solikamsk</w:t>
            </w:r>
            <w:proofErr w:type="spellEnd"/>
            <w:r w:rsidR="00191CE1">
              <w:rPr>
                <w:rFonts w:cs="Calibri"/>
                <w:lang w:val="en-GB"/>
              </w:rPr>
              <w:t xml:space="preserve"> in 1941</w:t>
            </w:r>
            <w:r w:rsidR="00191CE1">
              <w:rPr>
                <w:rFonts w:cs="Calibri"/>
                <w:color w:val="000000"/>
                <w:lang w:val="en-GB"/>
              </w:rPr>
              <w:t xml:space="preserve"> and </w:t>
            </w:r>
            <w:r w:rsidR="00191CE1">
              <w:rPr>
                <w:rFonts w:cs="Calibri"/>
                <w:lang w:val="en-GB"/>
              </w:rPr>
              <w:t>1942. (63</w:t>
            </w:r>
            <w:r w:rsidR="008D57B4">
              <w:rPr>
                <w:rFonts w:cs="Calibri"/>
                <w:lang w:val="en-GB"/>
              </w:rPr>
              <w:t>9</w:t>
            </w:r>
            <w:r w:rsidR="00191CE1">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29" w:name="_Toc496279634"/>
            <w:bookmarkStart w:id="30" w:name="_Toc502213517"/>
            <w:r w:rsidRPr="00FB74A5">
              <w:rPr>
                <w:rFonts w:ascii="Calibri" w:hAnsi="Calibri" w:cs="Calibri"/>
              </w:rPr>
              <w:t>9. Eesti sõjaväelased punaterrori ohvritena</w:t>
            </w:r>
            <w:bookmarkEnd w:id="29"/>
            <w:bookmarkEnd w:id="30"/>
          </w:p>
          <w:p w:rsidR="000F5665" w:rsidRPr="00DB4F49" w:rsidRDefault="000F5665" w:rsidP="00DB4F49">
            <w:pPr>
              <w:spacing w:after="0"/>
              <w:rPr>
                <w:rFonts w:cs="Calibri"/>
              </w:rPr>
            </w:pPr>
            <w:r w:rsidRPr="00DB4F49">
              <w:rPr>
                <w:rFonts w:cs="Calibri"/>
              </w:rPr>
              <w:t>Pärast Eesti okupeerimist 1940. a juunis langesid esimeste seas kommunistliku terrori ohvriks Eesti kaadriohvitserid ja kaitseliitlased. Terror kulmineerus 1941. a juunis, kui koos küüditamisega vangistati üle 350 kaadriohvitseri, kes olid kas Punaarmeesse võetud või ka reservi või erru saadetud. Terror nende Eesti sõjaväelaste vastu, keda peeti ebausaldusväärseks, jätkus 1941. a rindel, NSV Liidu tagalas tööpataljonides ja Punaarmee eesti rahvusväeosades. (460)</w:t>
            </w:r>
          </w:p>
        </w:tc>
        <w:tc>
          <w:tcPr>
            <w:tcW w:w="5068" w:type="dxa"/>
          </w:tcPr>
          <w:p w:rsidR="006A789E" w:rsidRPr="00FB74A5" w:rsidRDefault="006A789E" w:rsidP="002F6799">
            <w:pPr>
              <w:pStyle w:val="Heading3"/>
              <w:rPr>
                <w:rFonts w:ascii="Calibri" w:hAnsi="Calibri" w:cs="Calibri"/>
              </w:rPr>
            </w:pPr>
            <w:r w:rsidRPr="00FB74A5">
              <w:rPr>
                <w:rFonts w:ascii="Calibri" w:hAnsi="Calibri" w:cs="Calibri"/>
              </w:rPr>
              <w:t xml:space="preserve">9. </w:t>
            </w:r>
            <w:r w:rsidR="002F6799" w:rsidRPr="00FB74A5">
              <w:rPr>
                <w:rFonts w:ascii="Calibri" w:hAnsi="Calibri" w:cs="Calibri"/>
              </w:rPr>
              <w:t>Эстонские военн</w:t>
            </w:r>
            <w:r w:rsidR="002F6799" w:rsidRPr="00DB4F49">
              <w:rPr>
                <w:rFonts w:ascii="Calibri" w:hAnsi="Calibri" w:cs="Calibri"/>
                <w:lang w:val="ru-RU"/>
              </w:rPr>
              <w:t>ослужащие</w:t>
            </w:r>
            <w:r w:rsidR="002F6799" w:rsidRPr="00FB74A5">
              <w:rPr>
                <w:rFonts w:ascii="Calibri" w:hAnsi="Calibri" w:cs="Calibri"/>
              </w:rPr>
              <w:t xml:space="preserve"> – жертвы красного террора</w:t>
            </w:r>
          </w:p>
          <w:p w:rsidR="000F5665" w:rsidRPr="00DB4F49" w:rsidRDefault="006A789E" w:rsidP="00DB4F49">
            <w:pPr>
              <w:spacing w:after="0"/>
              <w:rPr>
                <w:rFonts w:cs="Calibri"/>
              </w:rPr>
            </w:pPr>
            <w:r w:rsidRPr="00DB4F49">
              <w:rPr>
                <w:rFonts w:cs="Calibri"/>
              </w:rPr>
              <w:t xml:space="preserve">После оккупации Эстонии в июне 1940 года одними из первых </w:t>
            </w:r>
            <w:r w:rsidRPr="00DB4F49">
              <w:rPr>
                <w:rFonts w:cs="Calibri"/>
                <w:lang w:val="ru-RU"/>
              </w:rPr>
              <w:t>подверглись</w:t>
            </w:r>
            <w:r w:rsidRPr="00DB4F49">
              <w:rPr>
                <w:rFonts w:cs="Calibri"/>
              </w:rPr>
              <w:t xml:space="preserve"> коммунистическ</w:t>
            </w:r>
            <w:r w:rsidRPr="00DB4F49">
              <w:rPr>
                <w:rFonts w:cs="Calibri"/>
                <w:lang w:val="ru-RU"/>
              </w:rPr>
              <w:t>ому</w:t>
            </w:r>
            <w:r w:rsidRPr="00DB4F49">
              <w:rPr>
                <w:rFonts w:cs="Calibri"/>
              </w:rPr>
              <w:t xml:space="preserve"> террор</w:t>
            </w:r>
            <w:r w:rsidRPr="00DB4F49">
              <w:rPr>
                <w:rFonts w:cs="Calibri"/>
                <w:lang w:val="ru-RU"/>
              </w:rPr>
              <w:t>у</w:t>
            </w:r>
            <w:r w:rsidRPr="00DB4F49">
              <w:rPr>
                <w:rFonts w:cs="Calibri"/>
              </w:rPr>
              <w:t xml:space="preserve"> кадровые офицеры и члены </w:t>
            </w:r>
            <w:r w:rsidRPr="00DB4F49">
              <w:rPr>
                <w:rFonts w:cs="Calibri"/>
                <w:lang w:val="ru-RU"/>
              </w:rPr>
              <w:t>Союза обороны</w:t>
            </w:r>
            <w:r w:rsidRPr="00DB4F49">
              <w:rPr>
                <w:rFonts w:cs="Calibri"/>
              </w:rPr>
              <w:t xml:space="preserve">. Кульминацией террора стал июнь 1941 года, когда помимо депортации было арестовано более 350 кадровых офицеров, которые </w:t>
            </w:r>
            <w:r w:rsidRPr="00DB4F49">
              <w:rPr>
                <w:rFonts w:cs="Calibri"/>
                <w:lang w:val="ru-RU"/>
              </w:rPr>
              <w:t xml:space="preserve">ранее </w:t>
            </w:r>
            <w:r w:rsidRPr="00DB4F49">
              <w:rPr>
                <w:rFonts w:cs="Calibri"/>
              </w:rPr>
              <w:t xml:space="preserve">были переведены в Красную армию или отправлены в </w:t>
            </w:r>
            <w:r w:rsidRPr="00DB4F49">
              <w:rPr>
                <w:rFonts w:cs="Calibri"/>
                <w:lang w:val="ru-RU"/>
              </w:rPr>
              <w:t>запас</w:t>
            </w:r>
            <w:r w:rsidRPr="00DB4F49">
              <w:rPr>
                <w:rFonts w:cs="Calibri"/>
              </w:rPr>
              <w:t xml:space="preserve"> или в отставку. Террор против </w:t>
            </w:r>
            <w:r w:rsidRPr="00DB4F49">
              <w:rPr>
                <w:rFonts w:cs="Calibri"/>
                <w:lang w:val="ru-RU"/>
              </w:rPr>
              <w:t xml:space="preserve">эстонских </w:t>
            </w:r>
            <w:r w:rsidRPr="00DB4F49">
              <w:rPr>
                <w:rFonts w:cs="Calibri"/>
              </w:rPr>
              <w:t xml:space="preserve">военнослужащих </w:t>
            </w:r>
            <w:r w:rsidRPr="00DB4F49">
              <w:rPr>
                <w:rFonts w:cs="Calibri"/>
                <w:lang w:val="ru-RU"/>
              </w:rPr>
              <w:t>Красной армии</w:t>
            </w:r>
            <w:r w:rsidRPr="00DB4F49">
              <w:rPr>
                <w:rFonts w:cs="Calibri"/>
              </w:rPr>
              <w:t xml:space="preserve">, которых считали неблагонадежными, продолжился в 1941 году на фронте, в тылу, </w:t>
            </w:r>
            <w:r w:rsidRPr="00DB4F49">
              <w:rPr>
                <w:rFonts w:cs="Calibri"/>
                <w:lang w:val="ru-RU"/>
              </w:rPr>
              <w:t>трудовых</w:t>
            </w:r>
            <w:r w:rsidRPr="00DB4F49">
              <w:rPr>
                <w:rFonts w:cs="Calibri"/>
              </w:rPr>
              <w:t xml:space="preserve"> батальонах и эстонских национальных частях.</w:t>
            </w:r>
            <w:r w:rsidR="002F6799" w:rsidRPr="00DB4F49">
              <w:rPr>
                <w:rFonts w:cs="Calibri"/>
              </w:rPr>
              <w:t>(515)</w:t>
            </w:r>
          </w:p>
        </w:tc>
        <w:tc>
          <w:tcPr>
            <w:tcW w:w="4715" w:type="dxa"/>
          </w:tcPr>
          <w:p w:rsidR="00B11707" w:rsidRPr="00DB4F49" w:rsidRDefault="00B11707" w:rsidP="00DB4F49">
            <w:pPr>
              <w:pStyle w:val="Heading3"/>
              <w:spacing w:before="0"/>
              <w:rPr>
                <w:rFonts w:ascii="Calibri" w:hAnsi="Calibri" w:cs="Calibri"/>
                <w:lang w:val="en-GB"/>
              </w:rPr>
            </w:pPr>
            <w:bookmarkStart w:id="31" w:name="_Toc501704809"/>
            <w:r w:rsidRPr="00DB4F49">
              <w:rPr>
                <w:rFonts w:ascii="Calibri" w:hAnsi="Calibri" w:cs="Calibri"/>
                <w:lang w:val="en-GB"/>
              </w:rPr>
              <w:t>9. Estonian military personnel as victims of the Red Terror</w:t>
            </w:r>
            <w:bookmarkEnd w:id="31"/>
          </w:p>
          <w:p w:rsidR="000F5665" w:rsidRPr="00DB4F49" w:rsidRDefault="00B11707" w:rsidP="00064933">
            <w:pPr>
              <w:pStyle w:val="ListParagraph"/>
              <w:spacing w:after="0"/>
              <w:ind w:left="0"/>
              <w:rPr>
                <w:rFonts w:cs="Calibri"/>
              </w:rPr>
            </w:pPr>
            <w:r w:rsidRPr="00DB4F49">
              <w:rPr>
                <w:rFonts w:cs="Calibri"/>
                <w:lang w:val="en-GB"/>
              </w:rPr>
              <w:t xml:space="preserve">After the occupation of Estonia in June of 1940, Estonian cadre officers and members of the Estonian Defence League were among the first to fall victim to communist terror. The </w:t>
            </w:r>
            <w:proofErr w:type="gramStart"/>
            <w:r w:rsidRPr="00DB4F49">
              <w:rPr>
                <w:rFonts w:cs="Calibri"/>
                <w:lang w:val="en-GB"/>
              </w:rPr>
              <w:t>terror culminated in June of 1941</w:t>
            </w:r>
            <w:r w:rsidR="00064933">
              <w:rPr>
                <w:rFonts w:cs="Calibri"/>
                <w:lang w:val="en-GB"/>
              </w:rPr>
              <w:t>,</w:t>
            </w:r>
            <w:r w:rsidRPr="00DB4F49">
              <w:rPr>
                <w:rFonts w:cs="Calibri"/>
                <w:lang w:val="en-GB"/>
              </w:rPr>
              <w:t xml:space="preserve"> when over 350 cadre officers, who had been incorporated into the Red Army, placed in reserve or sent into retirement, were</w:t>
            </w:r>
            <w:proofErr w:type="gramEnd"/>
            <w:r w:rsidRPr="00DB4F49">
              <w:rPr>
                <w:rFonts w:cs="Calibri"/>
                <w:lang w:val="en-GB"/>
              </w:rPr>
              <w:t xml:space="preserve"> imprisoned at the same time as the deportation of civilians was being carried out. The campaign of terror directed against these Estonian military men, whom the Soviets considered unreliable, continued in 1941 at the front and in the rear area in the Soviet Union in labour battalions and in the Red Army’s Estonian national military units. (67</w:t>
            </w:r>
            <w:r w:rsidR="00064933">
              <w:rPr>
                <w:rFonts w:cs="Calibri"/>
                <w:lang w:val="en-GB"/>
              </w:rPr>
              <w:t>5</w:t>
            </w:r>
            <w:r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32" w:name="_Toc496279635"/>
            <w:bookmarkStart w:id="33" w:name="_Toc502213518"/>
            <w:r w:rsidRPr="00FB74A5">
              <w:rPr>
                <w:rFonts w:ascii="Calibri" w:hAnsi="Calibri" w:cs="Calibri"/>
              </w:rPr>
              <w:t>10. Põgenemine punaterrori eest läände</w:t>
            </w:r>
            <w:bookmarkEnd w:id="32"/>
            <w:bookmarkEnd w:id="33"/>
          </w:p>
          <w:p w:rsidR="000F5665" w:rsidRPr="00DB4F49" w:rsidRDefault="000F5665" w:rsidP="00DB4F49">
            <w:pPr>
              <w:pStyle w:val="ColorfulList-Accent11"/>
              <w:spacing w:after="0"/>
              <w:ind w:left="0"/>
              <w:rPr>
                <w:rFonts w:cs="Calibri"/>
                <w:color w:val="000000"/>
              </w:rPr>
            </w:pPr>
            <w:r w:rsidRPr="00DB4F49">
              <w:rPr>
                <w:rFonts w:cs="Calibri"/>
                <w:color w:val="000000"/>
              </w:rPr>
              <w:t>1944. a sügisel sundis hirm punaterrori ees umbes 80 000 inimest Eestist põgenema. Nende hulgas olid Saksamaale evakueeritud tsiviilisikud ja sõjaväelased ning paadipõgenikena Soome ja Rootsi siirdunud inimesed. Surma sai üle 5000 põgeniku, enamasti Läänemerel või Saksamaa linnade pommitamisel. Pagulaskogukonnad alustasid võitlust Eesti kommunistlikust režiimist vabastamise nimel. Üle 20 000 eestlase toodi sunniviisiliselt või pettusega okupeeritud Eestisse tagasi. Mitu tuhat neist vahistati pärast kodumaale saabumist. (524)</w:t>
            </w:r>
          </w:p>
          <w:p w:rsidR="000F5665" w:rsidRPr="00DB4F49" w:rsidRDefault="000F5665" w:rsidP="00DB4F49">
            <w:pPr>
              <w:spacing w:after="0"/>
              <w:rPr>
                <w:rFonts w:cs="Calibri"/>
              </w:rPr>
            </w:pPr>
          </w:p>
        </w:tc>
        <w:tc>
          <w:tcPr>
            <w:tcW w:w="5068" w:type="dxa"/>
          </w:tcPr>
          <w:p w:rsidR="006A789E" w:rsidRPr="00FB74A5" w:rsidRDefault="002F6799" w:rsidP="002F6799">
            <w:pPr>
              <w:pStyle w:val="Heading3"/>
              <w:rPr>
                <w:rFonts w:ascii="Calibri" w:hAnsi="Calibri" w:cs="Calibri"/>
              </w:rPr>
            </w:pPr>
            <w:r w:rsidRPr="00FB74A5">
              <w:rPr>
                <w:rFonts w:ascii="Calibri" w:hAnsi="Calibri" w:cs="Calibri"/>
              </w:rPr>
              <w:t>10. Бегство от красного террора на Запад</w:t>
            </w:r>
          </w:p>
          <w:p w:rsidR="000F5665" w:rsidRPr="00DB4F49" w:rsidRDefault="006A789E" w:rsidP="00DB4F49">
            <w:pPr>
              <w:spacing w:after="0"/>
              <w:rPr>
                <w:rFonts w:cs="Calibri"/>
              </w:rPr>
            </w:pPr>
            <w:r w:rsidRPr="00DB4F49">
              <w:rPr>
                <w:rFonts w:cs="Calibri"/>
              </w:rPr>
              <w:t xml:space="preserve">Страх перед красным террором заставил </w:t>
            </w:r>
            <w:r w:rsidRPr="00DB4F49">
              <w:rPr>
                <w:rFonts w:cs="Calibri"/>
                <w:lang w:val="ru-RU"/>
              </w:rPr>
              <w:t>около</w:t>
            </w:r>
            <w:r w:rsidRPr="00DB4F49">
              <w:rPr>
                <w:rFonts w:cs="Calibri"/>
              </w:rPr>
              <w:t xml:space="preserve"> 80 тысяч человек бежать из Эстонии осенью 1944 года. Среди них были эвакуированные в Германию гражданские лица и военнослужащие, а также </w:t>
            </w:r>
            <w:r w:rsidRPr="00DB4F49">
              <w:rPr>
                <w:rFonts w:cs="Calibri"/>
                <w:lang w:val="ru-RU"/>
              </w:rPr>
              <w:t>направившиеся</w:t>
            </w:r>
            <w:r w:rsidRPr="00DB4F49">
              <w:rPr>
                <w:rFonts w:cs="Calibri"/>
              </w:rPr>
              <w:t xml:space="preserve"> на лодках в Финляндию и Швецию. Около </w:t>
            </w:r>
            <w:r w:rsidRPr="00DB4F49">
              <w:rPr>
                <w:rFonts w:cs="Calibri"/>
                <w:lang w:val="ru-RU"/>
              </w:rPr>
              <w:t>пяти</w:t>
            </w:r>
            <w:r w:rsidRPr="00DB4F49">
              <w:rPr>
                <w:rFonts w:cs="Calibri"/>
              </w:rPr>
              <w:t xml:space="preserve"> тысяч человек погибл</w:t>
            </w:r>
            <w:r w:rsidRPr="00DB4F49">
              <w:rPr>
                <w:rFonts w:cs="Calibri"/>
                <w:lang w:val="ru-RU"/>
              </w:rPr>
              <w:t>о</w:t>
            </w:r>
            <w:r w:rsidRPr="00DB4F49">
              <w:rPr>
                <w:rFonts w:cs="Calibri"/>
              </w:rPr>
              <w:t xml:space="preserve">, в основном при переправе через Балтийское море и во время бомбардировок городов Германии. </w:t>
            </w:r>
            <w:r w:rsidRPr="00DB4F49">
              <w:rPr>
                <w:rFonts w:cs="Calibri"/>
                <w:lang w:val="ru-RU"/>
              </w:rPr>
              <w:t>Э</w:t>
            </w:r>
            <w:r w:rsidRPr="00DB4F49">
              <w:rPr>
                <w:rFonts w:cs="Calibri"/>
              </w:rPr>
              <w:t>стонцы</w:t>
            </w:r>
            <w:r w:rsidRPr="00DB4F49">
              <w:rPr>
                <w:rFonts w:cs="Calibri"/>
                <w:lang w:val="ru-RU"/>
              </w:rPr>
              <w:t>,</w:t>
            </w:r>
            <w:r w:rsidRPr="00DB4F49">
              <w:rPr>
                <w:rFonts w:cs="Calibri"/>
              </w:rPr>
              <w:t xml:space="preserve"> </w:t>
            </w:r>
            <w:r w:rsidRPr="00DB4F49">
              <w:rPr>
                <w:rFonts w:cs="Calibri"/>
                <w:lang w:val="ru-RU"/>
              </w:rPr>
              <w:t xml:space="preserve">находившиеся на Западе, </w:t>
            </w:r>
            <w:r w:rsidRPr="00DB4F49">
              <w:rPr>
                <w:rFonts w:cs="Calibri"/>
              </w:rPr>
              <w:t>начали борьбу во имя освобождения Эстонии от коммунистического режима. Насильственно или обман</w:t>
            </w:r>
            <w:r w:rsidRPr="00DB4F49">
              <w:rPr>
                <w:rFonts w:cs="Calibri"/>
                <w:lang w:val="ru-RU"/>
              </w:rPr>
              <w:t>ом</w:t>
            </w:r>
            <w:r w:rsidRPr="00DB4F49">
              <w:rPr>
                <w:rFonts w:cs="Calibri"/>
              </w:rPr>
              <w:t xml:space="preserve"> более 20 тысяч человек были возвращены в оккупированную Эстонию. Несколько тысяч из них были арестованы после прибытия на родину.</w:t>
            </w:r>
            <w:r w:rsidR="002F6799" w:rsidRPr="00DB4F49">
              <w:rPr>
                <w:rFonts w:cs="Calibri"/>
              </w:rPr>
              <w:t>(610)</w:t>
            </w:r>
          </w:p>
        </w:tc>
        <w:tc>
          <w:tcPr>
            <w:tcW w:w="4715" w:type="dxa"/>
          </w:tcPr>
          <w:p w:rsidR="00B11707" w:rsidRPr="00DB4F49" w:rsidRDefault="00B11707" w:rsidP="00DB4F49">
            <w:pPr>
              <w:pStyle w:val="Heading3"/>
              <w:spacing w:before="0"/>
              <w:rPr>
                <w:rFonts w:ascii="Calibri" w:hAnsi="Calibri" w:cs="Calibri"/>
                <w:lang w:val="en-GB"/>
              </w:rPr>
            </w:pPr>
            <w:bookmarkStart w:id="34" w:name="_Toc501704810"/>
            <w:r w:rsidRPr="00DB4F49">
              <w:rPr>
                <w:rFonts w:ascii="Calibri" w:hAnsi="Calibri" w:cs="Calibri"/>
                <w:lang w:val="en-GB"/>
              </w:rPr>
              <w:t>10. Escape to the West from the Red Terror</w:t>
            </w:r>
            <w:bookmarkEnd w:id="34"/>
          </w:p>
          <w:p w:rsidR="00B11707" w:rsidRPr="00DB4F49" w:rsidRDefault="00B11707" w:rsidP="00DB4F49">
            <w:pPr>
              <w:pStyle w:val="ListParagraph"/>
              <w:spacing w:after="0"/>
              <w:ind w:left="0"/>
              <w:rPr>
                <w:rFonts w:cs="Calibri"/>
                <w:color w:val="000000"/>
                <w:lang w:val="en-GB"/>
              </w:rPr>
            </w:pPr>
            <w:r w:rsidRPr="00DB4F49">
              <w:rPr>
                <w:rFonts w:cs="Calibri"/>
                <w:color w:val="000000"/>
                <w:lang w:val="en-GB"/>
              </w:rPr>
              <w:t xml:space="preserve">In the autumn of 1944, fear of the Red Terror forced about 80,000 people to flee from Estonia. Among them were civilians and soldiers who had been evacuated to Germany, and people who had </w:t>
            </w:r>
            <w:r w:rsidR="00696D40">
              <w:rPr>
                <w:rFonts w:cs="Calibri"/>
                <w:color w:val="000000"/>
                <w:lang w:val="en-GB"/>
              </w:rPr>
              <w:t xml:space="preserve">made </w:t>
            </w:r>
            <w:r w:rsidRPr="00DB4F49">
              <w:rPr>
                <w:rFonts w:cs="Calibri"/>
                <w:color w:val="000000"/>
                <w:lang w:val="en-GB"/>
              </w:rPr>
              <w:t xml:space="preserve">for Finland and Sweden as boat refugees. Over 5,000 refugees died, mostly in the Baltic Sea or </w:t>
            </w:r>
            <w:r w:rsidR="00696D40">
              <w:rPr>
                <w:rFonts w:cs="Calibri"/>
                <w:color w:val="000000"/>
                <w:lang w:val="en-GB"/>
              </w:rPr>
              <w:t>during</w:t>
            </w:r>
            <w:r w:rsidR="00396237">
              <w:rPr>
                <w:rFonts w:cs="Calibri"/>
                <w:color w:val="000000"/>
                <w:lang w:val="en-GB"/>
              </w:rPr>
              <w:t xml:space="preserve"> </w:t>
            </w:r>
            <w:r w:rsidRPr="00DB4F49">
              <w:rPr>
                <w:rFonts w:cs="Calibri"/>
                <w:color w:val="000000"/>
                <w:lang w:val="en-GB"/>
              </w:rPr>
              <w:t xml:space="preserve">the bombing of Germany’s cities. The expatriate Estonian communities in many countries began the struggle </w:t>
            </w:r>
            <w:r w:rsidR="00696D40">
              <w:rPr>
                <w:rFonts w:cs="Calibri"/>
                <w:color w:val="000000"/>
                <w:lang w:val="en-GB"/>
              </w:rPr>
              <w:t>to</w:t>
            </w:r>
            <w:r w:rsidR="00396237">
              <w:rPr>
                <w:rFonts w:cs="Calibri"/>
                <w:color w:val="000000"/>
                <w:lang w:val="en-GB"/>
              </w:rPr>
              <w:t xml:space="preserve"> </w:t>
            </w:r>
            <w:r w:rsidRPr="00DB4F49">
              <w:rPr>
                <w:rFonts w:cs="Calibri"/>
                <w:color w:val="000000"/>
                <w:lang w:val="en-GB"/>
              </w:rPr>
              <w:t>liberat</w:t>
            </w:r>
            <w:r w:rsidR="00696D40">
              <w:rPr>
                <w:rFonts w:cs="Calibri"/>
                <w:color w:val="000000"/>
                <w:lang w:val="en-GB"/>
              </w:rPr>
              <w:t>e</w:t>
            </w:r>
            <w:r w:rsidRPr="00DB4F49">
              <w:rPr>
                <w:rFonts w:cs="Calibri"/>
                <w:color w:val="000000"/>
                <w:lang w:val="en-GB"/>
              </w:rPr>
              <w:t xml:space="preserve"> Estonia from the communist regime. Over 20,000 Estonians were brought back to occupied Estonia</w:t>
            </w:r>
            <w:r w:rsidR="00696D40" w:rsidRPr="00DB4F49">
              <w:rPr>
                <w:rFonts w:cs="Calibri"/>
                <w:color w:val="000000"/>
                <w:lang w:val="en-GB"/>
              </w:rPr>
              <w:t xml:space="preserve"> forcibly or by deception</w:t>
            </w:r>
            <w:r w:rsidRPr="00DB4F49">
              <w:rPr>
                <w:rFonts w:cs="Calibri"/>
                <w:color w:val="000000"/>
                <w:lang w:val="en-GB"/>
              </w:rPr>
              <w:t>. Several thousand</w:t>
            </w:r>
            <w:r w:rsidR="00396237">
              <w:rPr>
                <w:rFonts w:cs="Calibri"/>
                <w:color w:val="000000"/>
                <w:lang w:val="en-GB"/>
              </w:rPr>
              <w:t xml:space="preserve"> of them were arrested</w:t>
            </w:r>
            <w:r w:rsidRPr="00DB4F49">
              <w:rPr>
                <w:rFonts w:cs="Calibri"/>
                <w:color w:val="000000"/>
                <w:lang w:val="en-GB"/>
              </w:rPr>
              <w:t xml:space="preserve"> </w:t>
            </w:r>
            <w:r w:rsidR="00656EFE">
              <w:rPr>
                <w:rFonts w:cs="Calibri"/>
                <w:color w:val="000000"/>
                <w:lang w:val="en-GB"/>
              </w:rPr>
              <w:t xml:space="preserve">on </w:t>
            </w:r>
            <w:r w:rsidRPr="00DB4F49">
              <w:rPr>
                <w:rFonts w:cs="Calibri"/>
                <w:color w:val="000000"/>
                <w:lang w:val="en-GB"/>
              </w:rPr>
              <w:t>arrival in their homeland. (6</w:t>
            </w:r>
            <w:r w:rsidR="00656EFE">
              <w:rPr>
                <w:rFonts w:cs="Calibri"/>
                <w:color w:val="000000"/>
                <w:lang w:val="en-GB"/>
              </w:rPr>
              <w:t>0</w:t>
            </w:r>
            <w:r w:rsidR="0043521F">
              <w:rPr>
                <w:rFonts w:cs="Calibri"/>
                <w:color w:val="000000"/>
                <w:lang w:val="en-GB"/>
              </w:rPr>
              <w:t>2</w:t>
            </w:r>
            <w:r w:rsidRPr="00DB4F49">
              <w:rPr>
                <w:rFonts w:cs="Calibri"/>
                <w:color w:val="000000"/>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35" w:name="_Toc496279636"/>
            <w:bookmarkStart w:id="36" w:name="_Toc502213519"/>
            <w:r w:rsidRPr="00FB74A5">
              <w:rPr>
                <w:rFonts w:ascii="Calibri" w:hAnsi="Calibri" w:cs="Calibri"/>
              </w:rPr>
              <w:t>11. Vabadusvõitluses langenud eestlased</w:t>
            </w:r>
            <w:bookmarkEnd w:id="35"/>
            <w:bookmarkEnd w:id="36"/>
          </w:p>
          <w:p w:rsidR="000F5665" w:rsidRPr="00DB4F49" w:rsidRDefault="000F5665" w:rsidP="00DB4F49">
            <w:pPr>
              <w:spacing w:after="0"/>
              <w:rPr>
                <w:rFonts w:cs="Calibri"/>
              </w:rPr>
            </w:pPr>
            <w:r w:rsidRPr="00DB4F49">
              <w:rPr>
                <w:rFonts w:cs="Calibri"/>
                <w:color w:val="000000"/>
              </w:rPr>
              <w:t>NSV Liidu okupatsioonivõimu poliitika ja eriti 1941. a juuniküüditamine kutsus esile aktiivse vastupanuliikumise. Tuhanded inimesed läksid metsadesse ja alustasid relvastatud vastupanu. Pärast sõja algust NSV Liidu ja Saksamaa vahel pidasid metsavennad lahinguid taganeva Punaarmee üksuste, NKVD-laste ja hävituspataljonide vastu. Relvastatud vastupanu jätkus pärast Eesti taasokupeerimist 1944. a ja hääbus alles 1950. aastatel. Relvavõitluses kommunistliku NSV Liidu vastu langes vähemalt 10 457 Eesti inimest. (512)</w:t>
            </w:r>
          </w:p>
        </w:tc>
        <w:tc>
          <w:tcPr>
            <w:tcW w:w="5068" w:type="dxa"/>
          </w:tcPr>
          <w:p w:rsidR="006A789E" w:rsidRPr="00FB74A5" w:rsidRDefault="002F6799" w:rsidP="002F6799">
            <w:pPr>
              <w:pStyle w:val="Heading3"/>
            </w:pPr>
            <w:r w:rsidRPr="00FB74A5">
              <w:t>11. Павшие в борьбе за свободу</w:t>
            </w:r>
          </w:p>
          <w:p w:rsidR="000F5665" w:rsidRPr="00DB4F49" w:rsidRDefault="006A789E" w:rsidP="00B024DC">
            <w:pPr>
              <w:spacing w:after="0"/>
              <w:rPr>
                <w:rFonts w:cs="Calibri"/>
              </w:rPr>
            </w:pPr>
            <w:r w:rsidRPr="00DB4F49">
              <w:rPr>
                <w:rFonts w:cs="Calibri"/>
              </w:rPr>
              <w:t>Политика оккупационных властей Советского Союза, особенно депортация мирного населения в июне 1941 года, послужила причиной образования эстонского движения сопротивления. Тысячи людей ушли в леса и начали вооруженную борьбу. В начале войны между СССР и Германией лесные братья сражались против отступающих частей Красной армии, НКВД и истребительных батальонов. Вооруженное сопротивление продолжилось при возобновлении советской оккупации в 1944 году и угасло лишь в 1950</w:t>
            </w:r>
            <w:r w:rsidRPr="00DB4F49">
              <w:rPr>
                <w:rFonts w:cs="Calibri"/>
                <w:lang w:val="ru-RU"/>
              </w:rPr>
              <w:t>-х</w:t>
            </w:r>
            <w:r w:rsidRPr="00DB4F49">
              <w:rPr>
                <w:rFonts w:cs="Calibri"/>
              </w:rPr>
              <w:t xml:space="preserve"> годах. В</w:t>
            </w:r>
            <w:r w:rsidR="00DF50B5">
              <w:rPr>
                <w:rFonts w:cs="Calibri"/>
                <w:lang w:val="ru-RU"/>
              </w:rPr>
              <w:t>о время Второй мировой войны, а также после нее</w:t>
            </w:r>
            <w:r w:rsidR="00B024DC">
              <w:rPr>
                <w:rFonts w:cs="Calibri"/>
                <w:lang w:val="ru-RU"/>
              </w:rPr>
              <w:t>,</w:t>
            </w:r>
            <w:r w:rsidR="00DF50B5">
              <w:rPr>
                <w:rFonts w:cs="Calibri"/>
                <w:lang w:val="ru-RU"/>
              </w:rPr>
              <w:t xml:space="preserve"> в</w:t>
            </w:r>
            <w:r w:rsidRPr="00DB4F49">
              <w:rPr>
                <w:rFonts w:cs="Calibri"/>
              </w:rPr>
              <w:t xml:space="preserve"> </w:t>
            </w:r>
            <w:r w:rsidR="00DF50B5">
              <w:rPr>
                <w:rFonts w:cs="Calibri"/>
                <w:lang w:val="ru-RU"/>
              </w:rPr>
              <w:t>боях против</w:t>
            </w:r>
            <w:r w:rsidR="00B024DC">
              <w:rPr>
                <w:rFonts w:cs="Calibri"/>
                <w:lang w:val="ru-RU"/>
              </w:rPr>
              <w:t xml:space="preserve"> коммунистического режима</w:t>
            </w:r>
            <w:r w:rsidR="00B024DC">
              <w:rPr>
                <w:rFonts w:cs="Calibri"/>
              </w:rPr>
              <w:t xml:space="preserve"> погибл</w:t>
            </w:r>
            <w:r w:rsidR="00B024DC">
              <w:rPr>
                <w:rFonts w:cs="Calibri"/>
                <w:lang w:val="ru-RU"/>
              </w:rPr>
              <w:t>о</w:t>
            </w:r>
            <w:r w:rsidRPr="00DB4F49">
              <w:rPr>
                <w:rFonts w:cs="Calibri"/>
              </w:rPr>
              <w:t xml:space="preserve"> </w:t>
            </w:r>
            <w:r w:rsidRPr="00DB4F49">
              <w:rPr>
                <w:rFonts w:cs="Calibri"/>
                <w:lang w:val="ru-RU"/>
              </w:rPr>
              <w:t xml:space="preserve">не </w:t>
            </w:r>
            <w:r w:rsidRPr="00DB4F49">
              <w:rPr>
                <w:rFonts w:cs="Calibri"/>
              </w:rPr>
              <w:t>мене</w:t>
            </w:r>
            <w:r w:rsidRPr="00DB4F49">
              <w:rPr>
                <w:rFonts w:cs="Calibri"/>
                <w:lang w:val="ru-RU"/>
              </w:rPr>
              <w:t>е</w:t>
            </w:r>
            <w:r w:rsidRPr="00DB4F49">
              <w:rPr>
                <w:rFonts w:cs="Calibri"/>
              </w:rPr>
              <w:t xml:space="preserve"> 10 457 человек.</w:t>
            </w:r>
            <w:r w:rsidR="00B024DC">
              <w:rPr>
                <w:rFonts w:cs="Calibri"/>
                <w:lang w:val="ru-RU"/>
              </w:rPr>
              <w:t xml:space="preserve"> </w:t>
            </w:r>
            <w:r w:rsidR="002F6799" w:rsidRPr="00DB4F49">
              <w:rPr>
                <w:rFonts w:cs="Calibri"/>
              </w:rPr>
              <w:t>(</w:t>
            </w:r>
            <w:r w:rsidR="00B024DC">
              <w:rPr>
                <w:rFonts w:cs="Calibri"/>
              </w:rPr>
              <w:t>602</w:t>
            </w:r>
            <w:r w:rsidR="002F6799"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37" w:name="_Toc501704811"/>
            <w:r w:rsidRPr="00DB4F49">
              <w:rPr>
                <w:rFonts w:ascii="Calibri" w:hAnsi="Calibri" w:cs="Calibri"/>
                <w:lang w:val="en-GB"/>
              </w:rPr>
              <w:t xml:space="preserve">11. Estonians who fell in </w:t>
            </w:r>
            <w:bookmarkEnd w:id="37"/>
            <w:r w:rsidR="008770F2">
              <w:rPr>
                <w:rFonts w:ascii="Calibri" w:hAnsi="Calibri" w:cs="Calibri"/>
                <w:lang w:val="en-GB"/>
              </w:rPr>
              <w:t>the struggle for freedom</w:t>
            </w:r>
          </w:p>
          <w:p w:rsidR="000F5665" w:rsidRPr="00DB4F49" w:rsidRDefault="00B11707" w:rsidP="00656EFE">
            <w:pPr>
              <w:pStyle w:val="ListParagraph"/>
              <w:spacing w:after="0"/>
              <w:ind w:left="0"/>
              <w:rPr>
                <w:rFonts w:cs="Calibri"/>
              </w:rPr>
            </w:pPr>
            <w:proofErr w:type="gramStart"/>
            <w:r w:rsidRPr="00DB4F49">
              <w:rPr>
                <w:rFonts w:cs="Calibri"/>
                <w:color w:val="000000"/>
                <w:lang w:val="en-GB"/>
              </w:rPr>
              <w:t>The policies of the Soviet Union’s</w:t>
            </w:r>
            <w:proofErr w:type="gramEnd"/>
            <w:r w:rsidRPr="00DB4F49">
              <w:rPr>
                <w:rFonts w:cs="Calibri"/>
                <w:color w:val="000000"/>
                <w:lang w:val="en-GB"/>
              </w:rPr>
              <w:t xml:space="preserve"> occupying authorities and </w:t>
            </w:r>
            <w:r w:rsidR="00656EFE">
              <w:rPr>
                <w:rFonts w:cs="Calibri"/>
                <w:color w:val="000000"/>
                <w:lang w:val="en-GB"/>
              </w:rPr>
              <w:t>in particular</w:t>
            </w:r>
            <w:r w:rsidR="00E67084">
              <w:rPr>
                <w:rFonts w:cs="Calibri"/>
                <w:color w:val="000000"/>
                <w:lang w:val="en-GB"/>
              </w:rPr>
              <w:t xml:space="preserve"> </w:t>
            </w:r>
            <w:r w:rsidRPr="00DB4F49">
              <w:rPr>
                <w:rFonts w:cs="Calibri"/>
                <w:color w:val="000000"/>
                <w:lang w:val="en-GB"/>
              </w:rPr>
              <w:t xml:space="preserve">the deportation of June 1941 gave rise to an active resistance movement. Thousands of people took to the </w:t>
            </w:r>
            <w:r w:rsidR="00656EFE">
              <w:rPr>
                <w:rFonts w:cs="Calibri"/>
                <w:color w:val="000000"/>
                <w:lang w:val="en-GB"/>
              </w:rPr>
              <w:t>forest</w:t>
            </w:r>
            <w:r w:rsidRPr="00DB4F49">
              <w:rPr>
                <w:rFonts w:cs="Calibri"/>
                <w:color w:val="000000"/>
                <w:lang w:val="en-GB"/>
              </w:rPr>
              <w:t xml:space="preserve">s and started armed resistance. After war broke out between the Soviet Union and Germany, </w:t>
            </w:r>
            <w:r w:rsidR="00656EFE">
              <w:rPr>
                <w:rFonts w:cs="Calibri"/>
                <w:color w:val="000000"/>
                <w:lang w:val="en-GB"/>
              </w:rPr>
              <w:t>F</w:t>
            </w:r>
            <w:r w:rsidRPr="00DB4F49">
              <w:rPr>
                <w:rFonts w:cs="Calibri"/>
                <w:color w:val="000000"/>
                <w:lang w:val="en-GB"/>
              </w:rPr>
              <w:t xml:space="preserve">orest </w:t>
            </w:r>
            <w:r w:rsidR="00656EFE">
              <w:rPr>
                <w:rFonts w:cs="Calibri"/>
                <w:color w:val="000000"/>
                <w:lang w:val="en-GB"/>
              </w:rPr>
              <w:t>B</w:t>
            </w:r>
            <w:r w:rsidRPr="00DB4F49">
              <w:rPr>
                <w:rFonts w:cs="Calibri"/>
                <w:color w:val="000000"/>
                <w:lang w:val="en-GB"/>
              </w:rPr>
              <w:t xml:space="preserve">rothers (patriotic Estonian partisans) engaged retreating units of the Red Army, NKVD troops and members of the destruction battalions in combat. Armed resistance continued after the </w:t>
            </w:r>
            <w:r w:rsidR="00FF3D21">
              <w:rPr>
                <w:rFonts w:cs="Calibri"/>
                <w:color w:val="000000"/>
                <w:lang w:val="en-GB"/>
              </w:rPr>
              <w:t xml:space="preserve">second Soviet </w:t>
            </w:r>
            <w:r w:rsidRPr="00DB4F49">
              <w:rPr>
                <w:rFonts w:cs="Calibri"/>
                <w:color w:val="000000"/>
                <w:lang w:val="en-GB"/>
              </w:rPr>
              <w:t xml:space="preserve">occupation of </w:t>
            </w:r>
            <w:r w:rsidRPr="008770F2">
              <w:rPr>
                <w:rFonts w:cs="Calibri"/>
                <w:color w:val="000000"/>
                <w:lang w:val="en-GB"/>
              </w:rPr>
              <w:t xml:space="preserve">Estonia in 1944 and did not die out until the 1950s. </w:t>
            </w:r>
            <w:r w:rsidR="008770F2" w:rsidRPr="008770F2">
              <w:rPr>
                <w:rFonts w:cs="Calibri"/>
                <w:color w:val="000000"/>
                <w:lang w:val="en-GB"/>
              </w:rPr>
              <w:t xml:space="preserve">During and after World War </w:t>
            </w:r>
            <w:r w:rsidR="00B024DC">
              <w:rPr>
                <w:rFonts w:cs="Calibri"/>
                <w:color w:val="000000"/>
                <w:lang w:val="en-GB"/>
              </w:rPr>
              <w:t xml:space="preserve">II </w:t>
            </w:r>
            <w:r w:rsidR="008770F2" w:rsidRPr="008770F2">
              <w:rPr>
                <w:rFonts w:cs="Calibri"/>
                <w:color w:val="000000"/>
                <w:lang w:val="en-GB"/>
              </w:rPr>
              <w:t>at least 10,457 Estonians fell in the battles against the communist Soviet Union.</w:t>
            </w:r>
            <w:r w:rsidRPr="008770F2">
              <w:rPr>
                <w:rFonts w:cs="Calibri"/>
                <w:color w:val="000000"/>
                <w:lang w:val="en-GB"/>
              </w:rPr>
              <w:t xml:space="preserve"> (6</w:t>
            </w:r>
            <w:r w:rsidR="006E4BF0">
              <w:rPr>
                <w:rFonts w:cs="Calibri"/>
                <w:color w:val="000000"/>
                <w:lang w:val="en-GB"/>
              </w:rPr>
              <w:t>59</w:t>
            </w:r>
            <w:r w:rsidRPr="008770F2">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38" w:name="_Toc496279637"/>
            <w:bookmarkStart w:id="39" w:name="_Toc502213520"/>
            <w:r w:rsidRPr="00FB74A5">
              <w:rPr>
                <w:rFonts w:ascii="Calibri" w:hAnsi="Calibri" w:cs="Calibri"/>
              </w:rPr>
              <w:t>12. Poliitilised vangistamised ja mõrvad alates 1944. aastast</w:t>
            </w:r>
            <w:bookmarkEnd w:id="38"/>
            <w:bookmarkEnd w:id="39"/>
          </w:p>
          <w:p w:rsidR="000F5665" w:rsidRPr="00DB4F49" w:rsidRDefault="000F5665" w:rsidP="00DB4F49">
            <w:pPr>
              <w:spacing w:after="0"/>
              <w:rPr>
                <w:rFonts w:cs="Calibri"/>
              </w:rPr>
            </w:pPr>
            <w:r w:rsidRPr="00DB4F49">
              <w:rPr>
                <w:rFonts w:cs="Calibri"/>
                <w:color w:val="000000"/>
              </w:rPr>
              <w:t>1944. aasta sügisel jätkus Eestis kommunistlik terror. Aastail 1944–1945 vangistati üle 16 000 inimese. Erilist tähelepanu pööras Nõukogude Liidu salapolitsei 1944. a septembris ametisse nimetatud Otto Tiefi valitsuse ja selle kaastööliste ning teiste iseseisvusmeelsete inimeste jälitamisele. Pärast taasokupeerimist vangistati kokku üle 35 000 inimese. Neist ligi 500 mõisteti surma ja mõrvati. Lisanduvad tuhanded GULAGi laagrites surnud. (441)</w:t>
            </w:r>
          </w:p>
        </w:tc>
        <w:tc>
          <w:tcPr>
            <w:tcW w:w="5068" w:type="dxa"/>
          </w:tcPr>
          <w:p w:rsidR="006A789E" w:rsidRPr="00FB74A5" w:rsidRDefault="002F6799" w:rsidP="0089298B">
            <w:pPr>
              <w:pStyle w:val="Heading3"/>
              <w:rPr>
                <w:rFonts w:ascii="Calibri" w:hAnsi="Calibri" w:cs="Calibri"/>
              </w:rPr>
            </w:pPr>
            <w:r w:rsidRPr="00FB74A5">
              <w:rPr>
                <w:rFonts w:ascii="Calibri" w:hAnsi="Calibri" w:cs="Calibri"/>
              </w:rPr>
              <w:t xml:space="preserve">12. Политические аресты </w:t>
            </w:r>
            <w:r w:rsidRPr="00DB4F49">
              <w:rPr>
                <w:rFonts w:ascii="Calibri" w:hAnsi="Calibri" w:cs="Calibri"/>
                <w:lang w:val="ru-RU"/>
              </w:rPr>
              <w:t>и</w:t>
            </w:r>
            <w:r w:rsidRPr="00FB74A5">
              <w:rPr>
                <w:rFonts w:ascii="Calibri" w:hAnsi="Calibri" w:cs="Calibri"/>
              </w:rPr>
              <w:t xml:space="preserve"> убийства начиная </w:t>
            </w:r>
            <w:r w:rsidR="0089298B" w:rsidRPr="00FB74A5">
              <w:rPr>
                <w:rFonts w:ascii="Calibri" w:hAnsi="Calibri" w:cs="Calibri"/>
              </w:rPr>
              <w:t>с</w:t>
            </w:r>
            <w:r w:rsidRPr="00FB74A5">
              <w:rPr>
                <w:rFonts w:ascii="Calibri" w:hAnsi="Calibri" w:cs="Calibri"/>
              </w:rPr>
              <w:t xml:space="preserve"> 1944 </w:t>
            </w:r>
            <w:r w:rsidR="0089298B" w:rsidRPr="00FB74A5">
              <w:rPr>
                <w:rFonts w:ascii="Calibri" w:hAnsi="Calibri" w:cs="Calibri"/>
              </w:rPr>
              <w:t>г</w:t>
            </w:r>
            <w:r w:rsidRPr="00FB74A5">
              <w:rPr>
                <w:rFonts w:ascii="Calibri" w:hAnsi="Calibri" w:cs="Calibri"/>
              </w:rPr>
              <w:t>ода</w:t>
            </w:r>
          </w:p>
          <w:p w:rsidR="000F5665" w:rsidRPr="00DB4F49" w:rsidRDefault="006A789E" w:rsidP="00DB4F49">
            <w:pPr>
              <w:spacing w:after="0"/>
              <w:rPr>
                <w:rFonts w:cs="Calibri"/>
              </w:rPr>
            </w:pPr>
            <w:r w:rsidRPr="00DB4F49">
              <w:rPr>
                <w:rFonts w:cs="Calibri"/>
              </w:rPr>
              <w:t xml:space="preserve">Осенью 1944 года в Эстонии </w:t>
            </w:r>
            <w:r w:rsidRPr="00DB4F49">
              <w:rPr>
                <w:rFonts w:cs="Calibri"/>
                <w:lang w:val="ru-RU"/>
              </w:rPr>
              <w:t>возобновился</w:t>
            </w:r>
            <w:r w:rsidRPr="00DB4F49">
              <w:rPr>
                <w:rFonts w:cs="Calibri"/>
              </w:rPr>
              <w:t xml:space="preserve"> коммунистический террор. В 1944–1945 годах было арестовано более 16 тысяч человек. Особое внимание тайная полиция советского режима уделяла слежке за членами сформированного в сентябре 1944 года правительства Отто Тийфа и его сотрудниками, а также за </w:t>
            </w:r>
            <w:r w:rsidRPr="00DB4F49">
              <w:rPr>
                <w:rFonts w:cs="Calibri"/>
                <w:lang w:val="ru-RU"/>
              </w:rPr>
              <w:t xml:space="preserve">сторонниками </w:t>
            </w:r>
            <w:r w:rsidRPr="00DB4F49">
              <w:rPr>
                <w:rFonts w:cs="Calibri"/>
              </w:rPr>
              <w:t>независимост</w:t>
            </w:r>
            <w:r w:rsidRPr="00DB4F49">
              <w:rPr>
                <w:rFonts w:cs="Calibri"/>
                <w:lang w:val="ru-RU"/>
              </w:rPr>
              <w:t>и</w:t>
            </w:r>
            <w:r w:rsidRPr="00DB4F49">
              <w:rPr>
                <w:rFonts w:cs="Calibri"/>
              </w:rPr>
              <w:t xml:space="preserve"> Эстонии. Во время второй советской оккупации было арестовано более 35 тысяч человек. Около 500 из них приговорено к смертной казни. Помимо этого</w:t>
            </w:r>
            <w:r w:rsidRPr="00DB4F49">
              <w:rPr>
                <w:rFonts w:cs="Calibri"/>
                <w:lang w:val="ru-RU"/>
              </w:rPr>
              <w:t>,</w:t>
            </w:r>
            <w:r w:rsidRPr="00DB4F49">
              <w:rPr>
                <w:rFonts w:cs="Calibri"/>
              </w:rPr>
              <w:t xml:space="preserve"> тысячи людей умерли в лагерях ГУЛАГа.</w:t>
            </w:r>
            <w:r w:rsidR="0089298B" w:rsidRPr="00DB4F49">
              <w:rPr>
                <w:rFonts w:cs="Calibri"/>
              </w:rPr>
              <w:t>(501)</w:t>
            </w:r>
          </w:p>
        </w:tc>
        <w:tc>
          <w:tcPr>
            <w:tcW w:w="4715" w:type="dxa"/>
          </w:tcPr>
          <w:p w:rsidR="00B11707" w:rsidRPr="00DB4F49" w:rsidRDefault="00B11707" w:rsidP="00DB4F49">
            <w:pPr>
              <w:pStyle w:val="Heading3"/>
              <w:spacing w:before="0"/>
              <w:rPr>
                <w:rFonts w:ascii="Calibri" w:hAnsi="Calibri" w:cs="Calibri"/>
                <w:lang w:val="en-GB"/>
              </w:rPr>
            </w:pPr>
            <w:bookmarkStart w:id="40" w:name="_Toc501704812"/>
            <w:r w:rsidRPr="00DB4F49">
              <w:rPr>
                <w:rFonts w:ascii="Calibri" w:hAnsi="Calibri" w:cs="Calibri"/>
                <w:lang w:val="en-GB"/>
              </w:rPr>
              <w:t>12. Political imprisonments and murders since 1944</w:t>
            </w:r>
            <w:bookmarkEnd w:id="40"/>
          </w:p>
          <w:p w:rsidR="000F5665" w:rsidRPr="00DB4F49" w:rsidRDefault="00B11707" w:rsidP="002065F5">
            <w:pPr>
              <w:spacing w:after="0"/>
              <w:rPr>
                <w:rFonts w:cs="Calibri"/>
              </w:rPr>
            </w:pPr>
            <w:r w:rsidRPr="00DB4F49">
              <w:rPr>
                <w:rFonts w:cs="Calibri"/>
                <w:color w:val="000000"/>
                <w:lang w:val="en-GB"/>
              </w:rPr>
              <w:t xml:space="preserve">The communist campaign of terror continued in Estonia in the autumn of 1944. Over 16,000 people were imprisoned in 1944–1945. The Soviet secret police paid particular attention to pursuing the Estonian government led by Otto </w:t>
            </w:r>
            <w:proofErr w:type="spellStart"/>
            <w:r w:rsidRPr="00DB4F49">
              <w:rPr>
                <w:rFonts w:cs="Calibri"/>
                <w:color w:val="000000"/>
                <w:lang w:val="en-GB"/>
              </w:rPr>
              <w:t>Tief</w:t>
            </w:r>
            <w:proofErr w:type="spellEnd"/>
            <w:r w:rsidRPr="00DB4F49">
              <w:rPr>
                <w:rFonts w:cs="Calibri"/>
                <w:color w:val="000000"/>
                <w:lang w:val="en-GB"/>
              </w:rPr>
              <w:t xml:space="preserve">, which had been sworn </w:t>
            </w:r>
            <w:r w:rsidR="00FF3D21">
              <w:rPr>
                <w:rFonts w:cs="Calibri"/>
                <w:color w:val="000000"/>
                <w:lang w:val="en-GB"/>
              </w:rPr>
              <w:t>into</w:t>
            </w:r>
            <w:r w:rsidR="00E67084">
              <w:rPr>
                <w:rFonts w:cs="Calibri"/>
                <w:color w:val="000000"/>
                <w:lang w:val="en-GB"/>
              </w:rPr>
              <w:t xml:space="preserve"> </w:t>
            </w:r>
            <w:r w:rsidRPr="00DB4F49">
              <w:rPr>
                <w:rFonts w:cs="Calibri"/>
                <w:color w:val="000000"/>
                <w:lang w:val="en-GB"/>
              </w:rPr>
              <w:t xml:space="preserve">office in September 1944, and its </w:t>
            </w:r>
            <w:r w:rsidR="00FF3D21">
              <w:rPr>
                <w:rFonts w:cs="Calibri"/>
                <w:color w:val="000000"/>
                <w:lang w:val="en-GB"/>
              </w:rPr>
              <w:t>associate</w:t>
            </w:r>
            <w:r w:rsidR="00FF3D21" w:rsidRPr="00DB4F49">
              <w:rPr>
                <w:rFonts w:cs="Calibri"/>
                <w:color w:val="000000"/>
                <w:lang w:val="en-GB"/>
              </w:rPr>
              <w:t>s</w:t>
            </w:r>
            <w:r w:rsidRPr="00DB4F49">
              <w:rPr>
                <w:rFonts w:cs="Calibri"/>
                <w:color w:val="000000"/>
                <w:lang w:val="en-GB"/>
              </w:rPr>
              <w:t xml:space="preserve">, and other independence-minded people. Over 35,000 people in total were imprisoned after the re-occupation of Estonia. Nearly 500 of them were sentenced to death and murdered. Thousands more died in </w:t>
            </w:r>
            <w:r w:rsidR="00455BA9">
              <w:rPr>
                <w:rFonts w:cs="Calibri"/>
                <w:color w:val="000000"/>
                <w:lang w:val="en-GB"/>
              </w:rPr>
              <w:t xml:space="preserve">the </w:t>
            </w:r>
            <w:r w:rsidRPr="00DB4F49">
              <w:rPr>
                <w:rFonts w:cs="Calibri"/>
                <w:color w:val="000000"/>
                <w:lang w:val="en-GB"/>
              </w:rPr>
              <w:t>GULAG. (5</w:t>
            </w:r>
            <w:r w:rsidR="00E67084">
              <w:rPr>
                <w:rFonts w:cs="Calibri"/>
                <w:color w:val="000000"/>
                <w:lang w:val="en-GB"/>
              </w:rPr>
              <w:t>1</w:t>
            </w:r>
            <w:r w:rsidR="006E4BF0">
              <w:rPr>
                <w:rFonts w:cs="Calibri"/>
                <w:color w:val="000000"/>
                <w:lang w:val="en-GB"/>
              </w:rPr>
              <w:t>1</w:t>
            </w:r>
            <w:r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41" w:name="_Toc496279638"/>
            <w:bookmarkStart w:id="42" w:name="_Toc502213521"/>
            <w:r w:rsidRPr="00FB74A5">
              <w:rPr>
                <w:rFonts w:ascii="Calibri" w:hAnsi="Calibri" w:cs="Calibri"/>
              </w:rPr>
              <w:t>13. Relvastatud vastupanu ja varjamine terrori eest</w:t>
            </w:r>
            <w:bookmarkEnd w:id="41"/>
            <w:bookmarkEnd w:id="42"/>
          </w:p>
          <w:p w:rsidR="000F5665" w:rsidRPr="00DB4F49" w:rsidRDefault="000F5665" w:rsidP="00A7182C">
            <w:pPr>
              <w:spacing w:after="0"/>
              <w:rPr>
                <w:rFonts w:cs="Calibri"/>
              </w:rPr>
            </w:pPr>
            <w:r w:rsidRPr="00DB4F49">
              <w:rPr>
                <w:rFonts w:cs="Calibri"/>
                <w:color w:val="000000"/>
              </w:rPr>
              <w:t xml:space="preserve">Kommunistlik terror sundis inimesi end metsades varjama ja metsavendadena Eesti iseseisvuse nimel võitlema. Kuni 1950. aastate teise pooleni tegutses eri aegadel metsavendadena umbes 15 000 inimest. Suurim metsavendade ühendus oli Relvastatud Võitluse Liit. Nõukogude Liidu julgeolekuorganid mõrvasid või vangistasid metsavendi ning terroriseerisid nende toetajaid. Kokku vangistati üle 10 000 metsavenna, ligi 2000 mõrvati metsas. Metsavendlus hääbus pärast </w:t>
            </w:r>
            <w:r w:rsidRPr="00DB4F49">
              <w:rPr>
                <w:rFonts w:cs="Calibri"/>
                <w:color w:val="000000"/>
                <w:shd w:val="clear" w:color="auto" w:fill="FFFFFF"/>
              </w:rPr>
              <w:t>Stalini surma ja massiterrori lõpetamist</w:t>
            </w:r>
            <w:r w:rsidRPr="00DB4F49">
              <w:rPr>
                <w:rFonts w:cs="Calibri"/>
                <w:color w:val="000000"/>
              </w:rPr>
              <w:t>. Viimane metsavend hukkus kinnivõtmisel 1978. aastal. (55</w:t>
            </w:r>
            <w:r w:rsidR="00A7182C">
              <w:rPr>
                <w:rFonts w:cs="Calibri"/>
                <w:color w:val="000000"/>
              </w:rPr>
              <w:t>4</w:t>
            </w:r>
            <w:r w:rsidRPr="00DB4F49">
              <w:rPr>
                <w:rFonts w:cs="Calibri"/>
                <w:color w:val="000000"/>
              </w:rPr>
              <w:t>)</w:t>
            </w:r>
          </w:p>
        </w:tc>
        <w:tc>
          <w:tcPr>
            <w:tcW w:w="5068" w:type="dxa"/>
          </w:tcPr>
          <w:p w:rsidR="006A789E" w:rsidRPr="00FB74A5" w:rsidRDefault="0089298B" w:rsidP="0089298B">
            <w:pPr>
              <w:pStyle w:val="Heading3"/>
              <w:rPr>
                <w:rFonts w:ascii="Calibri" w:hAnsi="Calibri" w:cs="Calibri"/>
              </w:rPr>
            </w:pPr>
            <w:r w:rsidRPr="00FB74A5">
              <w:rPr>
                <w:rFonts w:ascii="Calibri" w:hAnsi="Calibri" w:cs="Calibri"/>
              </w:rPr>
              <w:t xml:space="preserve">13. Вооруженное </w:t>
            </w:r>
            <w:r w:rsidRPr="00DB4F49">
              <w:rPr>
                <w:rFonts w:ascii="Calibri" w:hAnsi="Calibri" w:cs="Calibri"/>
                <w:lang w:val="ru-RU"/>
              </w:rPr>
              <w:t>с</w:t>
            </w:r>
            <w:r w:rsidRPr="00FB74A5">
              <w:rPr>
                <w:rFonts w:ascii="Calibri" w:hAnsi="Calibri" w:cs="Calibri"/>
              </w:rPr>
              <w:t xml:space="preserve">опротивление </w:t>
            </w:r>
            <w:r w:rsidRPr="00DB4F49">
              <w:rPr>
                <w:rFonts w:ascii="Calibri" w:hAnsi="Calibri" w:cs="Calibri"/>
                <w:lang w:val="ru-RU"/>
              </w:rPr>
              <w:t>и</w:t>
            </w:r>
            <w:r w:rsidRPr="00FB74A5">
              <w:rPr>
                <w:rFonts w:ascii="Calibri" w:hAnsi="Calibri" w:cs="Calibri"/>
              </w:rPr>
              <w:t xml:space="preserve"> </w:t>
            </w:r>
            <w:r w:rsidRPr="00DB4F49">
              <w:rPr>
                <w:rFonts w:ascii="Calibri" w:hAnsi="Calibri" w:cs="Calibri"/>
                <w:lang w:val="ru-RU"/>
              </w:rPr>
              <w:t>у</w:t>
            </w:r>
            <w:r w:rsidRPr="00FB74A5">
              <w:rPr>
                <w:rFonts w:ascii="Calibri" w:hAnsi="Calibri" w:cs="Calibri"/>
              </w:rPr>
              <w:t xml:space="preserve">крытие </w:t>
            </w:r>
            <w:r w:rsidRPr="00DB4F49">
              <w:rPr>
                <w:rFonts w:ascii="Calibri" w:hAnsi="Calibri" w:cs="Calibri"/>
                <w:lang w:val="ru-RU"/>
              </w:rPr>
              <w:t>о</w:t>
            </w:r>
            <w:r w:rsidRPr="00FB74A5">
              <w:rPr>
                <w:rFonts w:ascii="Calibri" w:hAnsi="Calibri" w:cs="Calibri"/>
              </w:rPr>
              <w:t xml:space="preserve">т </w:t>
            </w:r>
            <w:r w:rsidRPr="00DB4F49">
              <w:rPr>
                <w:rFonts w:ascii="Calibri" w:hAnsi="Calibri" w:cs="Calibri"/>
                <w:lang w:val="ru-RU"/>
              </w:rPr>
              <w:t>т</w:t>
            </w:r>
            <w:r w:rsidRPr="00FB74A5">
              <w:rPr>
                <w:rFonts w:ascii="Calibri" w:hAnsi="Calibri" w:cs="Calibri"/>
              </w:rPr>
              <w:t>еррора</w:t>
            </w:r>
          </w:p>
          <w:p w:rsidR="000F5665" w:rsidRPr="00DB4F49" w:rsidRDefault="006A789E" w:rsidP="00DB4F49">
            <w:pPr>
              <w:spacing w:after="0"/>
              <w:rPr>
                <w:rFonts w:cs="Calibri"/>
              </w:rPr>
            </w:pPr>
            <w:r w:rsidRPr="00DB4F49">
              <w:rPr>
                <w:rFonts w:cs="Calibri"/>
                <w:lang w:val="ru-RU"/>
              </w:rPr>
              <w:t>Коммунистический террор вынуждал людей скрываться в лесах и сражаться за независимость в рядах лесных братьев. Всего до второй половины 1950-х годов насчитывалось около 15 тысяч лесных братьев. Самым крупным их объединением являлся Союз вооруженной борьбы. Органы госбезопасности СССР уничтожали или арестовывали лесных братьев и терроризировали их сторонников. Более 10 тысяч были арестованы и около</w:t>
            </w:r>
            <w:r w:rsidRPr="00DB4F49">
              <w:rPr>
                <w:rFonts w:cs="Calibri"/>
              </w:rPr>
              <w:t xml:space="preserve"> 2 тысяч убиты в лесу. Деятельность лесных братьев пошла на убыль после смерти Сталина и прекращения массового террора. Последний лесной брат погиб при задержании в 1978 году.</w:t>
            </w:r>
            <w:r w:rsidR="00A7182C">
              <w:rPr>
                <w:rFonts w:cs="Calibri"/>
              </w:rPr>
              <w:t xml:space="preserve"> </w:t>
            </w:r>
            <w:r w:rsidR="0089298B" w:rsidRPr="00DB4F49">
              <w:rPr>
                <w:rFonts w:cs="Calibri"/>
              </w:rPr>
              <w:t>(575)</w:t>
            </w:r>
          </w:p>
        </w:tc>
        <w:tc>
          <w:tcPr>
            <w:tcW w:w="4715" w:type="dxa"/>
          </w:tcPr>
          <w:p w:rsidR="00B11707" w:rsidRPr="00DB4F49" w:rsidRDefault="00B11707" w:rsidP="00DB4F49">
            <w:pPr>
              <w:pStyle w:val="Heading3"/>
              <w:spacing w:before="0"/>
              <w:rPr>
                <w:rFonts w:ascii="Calibri" w:hAnsi="Calibri" w:cs="Calibri"/>
                <w:lang w:val="en-GB"/>
              </w:rPr>
            </w:pPr>
            <w:bookmarkStart w:id="43" w:name="_Toc501704813"/>
            <w:r w:rsidRPr="00DB4F49">
              <w:rPr>
                <w:rFonts w:ascii="Calibri" w:hAnsi="Calibri" w:cs="Calibri"/>
                <w:lang w:val="en-GB"/>
              </w:rPr>
              <w:t>13. Armed resistance and hiding from terror</w:t>
            </w:r>
            <w:bookmarkEnd w:id="43"/>
          </w:p>
          <w:p w:rsidR="00B11707" w:rsidRPr="00DB4F49" w:rsidRDefault="00B11707" w:rsidP="00DB4F49">
            <w:pPr>
              <w:pStyle w:val="ListParagraph"/>
              <w:spacing w:after="0"/>
              <w:ind w:left="0"/>
              <w:rPr>
                <w:rFonts w:cs="Calibri"/>
                <w:color w:val="000000"/>
                <w:lang w:val="en-GB"/>
              </w:rPr>
            </w:pPr>
            <w:r w:rsidRPr="00DB4F49">
              <w:rPr>
                <w:rFonts w:cs="Calibri"/>
                <w:color w:val="000000"/>
                <w:lang w:val="en-GB"/>
              </w:rPr>
              <w:t xml:space="preserve">The communist terror forced people to hide in the </w:t>
            </w:r>
            <w:r w:rsidR="002065F5">
              <w:rPr>
                <w:rFonts w:cs="Calibri"/>
                <w:color w:val="000000"/>
                <w:lang w:val="en-GB"/>
              </w:rPr>
              <w:t>forest</w:t>
            </w:r>
            <w:r w:rsidRPr="00DB4F49">
              <w:rPr>
                <w:rFonts w:cs="Calibri"/>
                <w:color w:val="000000"/>
                <w:lang w:val="en-GB"/>
              </w:rPr>
              <w:t xml:space="preserve">s and to fight as </w:t>
            </w:r>
            <w:r w:rsidR="00B024DC">
              <w:rPr>
                <w:rFonts w:cs="Calibri"/>
                <w:color w:val="000000"/>
                <w:lang w:val="en-GB"/>
              </w:rPr>
              <w:t>F</w:t>
            </w:r>
            <w:r w:rsidRPr="00DB4F49">
              <w:rPr>
                <w:rFonts w:cs="Calibri"/>
                <w:color w:val="000000"/>
                <w:lang w:val="en-GB"/>
              </w:rPr>
              <w:t xml:space="preserve">orest </w:t>
            </w:r>
            <w:r w:rsidR="00B024DC">
              <w:rPr>
                <w:rFonts w:cs="Calibri"/>
                <w:color w:val="000000"/>
                <w:lang w:val="en-GB"/>
              </w:rPr>
              <w:t>B</w:t>
            </w:r>
            <w:r w:rsidRPr="00DB4F49">
              <w:rPr>
                <w:rFonts w:cs="Calibri"/>
                <w:color w:val="000000"/>
                <w:lang w:val="en-GB"/>
              </w:rPr>
              <w:t xml:space="preserve">rothers in the name of Estonian independence. About 15,000 people operated as </w:t>
            </w:r>
            <w:r w:rsidR="00B024DC">
              <w:rPr>
                <w:rFonts w:cs="Calibri"/>
                <w:color w:val="000000"/>
                <w:lang w:val="en-GB"/>
              </w:rPr>
              <w:t>Forest B</w:t>
            </w:r>
            <w:r w:rsidRPr="00DB4F49">
              <w:rPr>
                <w:rFonts w:cs="Calibri"/>
                <w:color w:val="000000"/>
                <w:lang w:val="en-GB"/>
              </w:rPr>
              <w:t xml:space="preserve">rothers until the </w:t>
            </w:r>
            <w:r w:rsidR="008770F2">
              <w:rPr>
                <w:rFonts w:cs="Calibri"/>
                <w:color w:val="000000"/>
                <w:lang w:val="en-GB"/>
              </w:rPr>
              <w:t>second</w:t>
            </w:r>
            <w:r w:rsidRPr="00DB4F49">
              <w:rPr>
                <w:rFonts w:cs="Calibri"/>
                <w:color w:val="000000"/>
                <w:lang w:val="en-GB"/>
              </w:rPr>
              <w:t xml:space="preserve"> half of the 1950s. The</w:t>
            </w:r>
            <w:r w:rsidR="002065F5">
              <w:rPr>
                <w:rFonts w:cs="Calibri"/>
                <w:color w:val="000000"/>
                <w:lang w:val="en-GB"/>
              </w:rPr>
              <w:t>ir</w:t>
            </w:r>
            <w:r w:rsidRPr="00DB4F49">
              <w:rPr>
                <w:rFonts w:cs="Calibri"/>
                <w:color w:val="000000"/>
                <w:lang w:val="en-GB"/>
              </w:rPr>
              <w:t xml:space="preserve"> largest association was the League of Armed Struggle. The </w:t>
            </w:r>
            <w:r w:rsidR="00C76251" w:rsidRPr="00DB4F49">
              <w:rPr>
                <w:rFonts w:cs="Calibri"/>
                <w:color w:val="000000"/>
                <w:lang w:val="en-GB"/>
              </w:rPr>
              <w:t xml:space="preserve">Soviet </w:t>
            </w:r>
            <w:r w:rsidRPr="00DB4F49">
              <w:rPr>
                <w:rFonts w:cs="Calibri"/>
                <w:color w:val="000000"/>
                <w:lang w:val="en-GB"/>
              </w:rPr>
              <w:t xml:space="preserve">state security organs murdered or imprisoned </w:t>
            </w:r>
            <w:r w:rsidR="00C76251">
              <w:rPr>
                <w:rFonts w:cs="Calibri"/>
                <w:color w:val="000000"/>
                <w:lang w:val="en-GB"/>
              </w:rPr>
              <w:t>freedom fighters</w:t>
            </w:r>
            <w:r w:rsidR="00E67084">
              <w:rPr>
                <w:rFonts w:cs="Calibri"/>
                <w:color w:val="000000"/>
                <w:lang w:val="en-GB"/>
              </w:rPr>
              <w:t xml:space="preserve"> </w:t>
            </w:r>
            <w:r w:rsidRPr="00DB4F49">
              <w:rPr>
                <w:rFonts w:cs="Calibri"/>
                <w:color w:val="000000"/>
                <w:lang w:val="en-GB"/>
              </w:rPr>
              <w:t xml:space="preserve">and terrorised their supporters. Over 10,000 </w:t>
            </w:r>
            <w:r w:rsidR="00A7182C">
              <w:rPr>
                <w:rFonts w:cs="Calibri"/>
                <w:color w:val="000000"/>
                <w:lang w:val="en-GB"/>
              </w:rPr>
              <w:t>F</w:t>
            </w:r>
            <w:r w:rsidRPr="00DB4F49">
              <w:rPr>
                <w:rFonts w:cs="Calibri"/>
                <w:color w:val="000000"/>
                <w:lang w:val="en-GB"/>
              </w:rPr>
              <w:t xml:space="preserve">orest </w:t>
            </w:r>
            <w:r w:rsidR="00A7182C">
              <w:rPr>
                <w:rFonts w:cs="Calibri"/>
                <w:color w:val="000000"/>
                <w:lang w:val="en-GB"/>
              </w:rPr>
              <w:t>B</w:t>
            </w:r>
            <w:r w:rsidRPr="00DB4F49">
              <w:rPr>
                <w:rFonts w:cs="Calibri"/>
                <w:color w:val="000000"/>
                <w:lang w:val="en-GB"/>
              </w:rPr>
              <w:t xml:space="preserve">rothers in total were imprisoned, and nearly 2,000 of them were murdered in the woods. The </w:t>
            </w:r>
            <w:r w:rsidR="00A7182C">
              <w:rPr>
                <w:rFonts w:cs="Calibri"/>
                <w:color w:val="000000"/>
                <w:lang w:val="en-GB"/>
              </w:rPr>
              <w:t>resistance</w:t>
            </w:r>
            <w:r w:rsidRPr="00DB4F49">
              <w:rPr>
                <w:rFonts w:cs="Calibri"/>
                <w:color w:val="000000"/>
                <w:lang w:val="en-GB"/>
              </w:rPr>
              <w:t xml:space="preserve"> movement died out after Stalin’s death and the </w:t>
            </w:r>
            <w:r w:rsidR="00C76251">
              <w:rPr>
                <w:rFonts w:cs="Calibri"/>
                <w:color w:val="000000"/>
                <w:lang w:val="en-GB"/>
              </w:rPr>
              <w:t>halting</w:t>
            </w:r>
            <w:r w:rsidR="00E67084">
              <w:rPr>
                <w:rFonts w:cs="Calibri"/>
                <w:color w:val="000000"/>
                <w:lang w:val="en-GB"/>
              </w:rPr>
              <w:t xml:space="preserve"> </w:t>
            </w:r>
            <w:r w:rsidRPr="00DB4F49">
              <w:rPr>
                <w:rFonts w:cs="Calibri"/>
                <w:color w:val="000000"/>
                <w:lang w:val="en-GB"/>
              </w:rPr>
              <w:t xml:space="preserve">of mass terror. The last </w:t>
            </w:r>
            <w:r w:rsidR="00A7182C">
              <w:rPr>
                <w:rFonts w:cs="Calibri"/>
                <w:color w:val="000000"/>
                <w:lang w:val="en-GB"/>
              </w:rPr>
              <w:t>F</w:t>
            </w:r>
            <w:r w:rsidRPr="00DB4F49">
              <w:rPr>
                <w:rFonts w:cs="Calibri"/>
                <w:color w:val="000000"/>
                <w:lang w:val="en-GB"/>
              </w:rPr>
              <w:t xml:space="preserve">orest </w:t>
            </w:r>
            <w:r w:rsidR="00A7182C">
              <w:rPr>
                <w:rFonts w:cs="Calibri"/>
                <w:color w:val="000000"/>
                <w:lang w:val="en-GB"/>
              </w:rPr>
              <w:t>B</w:t>
            </w:r>
            <w:r w:rsidRPr="00DB4F49">
              <w:rPr>
                <w:rFonts w:cs="Calibri"/>
                <w:color w:val="000000"/>
                <w:lang w:val="en-GB"/>
              </w:rPr>
              <w:t>rother perished in the course of his arrest in 1978. (</w:t>
            </w:r>
            <w:r w:rsidR="00C76251">
              <w:rPr>
                <w:rFonts w:cs="Calibri"/>
                <w:color w:val="000000"/>
                <w:lang w:val="en-GB"/>
              </w:rPr>
              <w:t>6</w:t>
            </w:r>
            <w:r w:rsidR="00E67084">
              <w:rPr>
                <w:rFonts w:cs="Calibri"/>
                <w:color w:val="000000"/>
                <w:lang w:val="en-GB"/>
              </w:rPr>
              <w:t>41</w:t>
            </w:r>
            <w:r w:rsidRPr="00DB4F49">
              <w:rPr>
                <w:rFonts w:cs="Calibri"/>
                <w:color w:val="000000"/>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44" w:name="_Toc496279639"/>
            <w:bookmarkStart w:id="45" w:name="_Toc502213522"/>
            <w:r w:rsidRPr="00FB74A5">
              <w:rPr>
                <w:rFonts w:ascii="Calibri" w:hAnsi="Calibri" w:cs="Calibri"/>
              </w:rPr>
              <w:t>14. 1949. a märtsiküüditamine ja teised küüditamised</w:t>
            </w:r>
            <w:bookmarkEnd w:id="44"/>
            <w:bookmarkEnd w:id="45"/>
          </w:p>
          <w:p w:rsidR="000F5665" w:rsidRPr="00DB4F49" w:rsidRDefault="000F5665" w:rsidP="00DB4F49">
            <w:pPr>
              <w:spacing w:after="0"/>
              <w:rPr>
                <w:rFonts w:cs="Calibri"/>
              </w:rPr>
            </w:pPr>
            <w:r w:rsidRPr="00DB4F49">
              <w:rPr>
                <w:rFonts w:cs="Calibri"/>
              </w:rPr>
              <w:t>Küüditamine 25. märtsil 1949 oli suurima ohvrite arvuga kommunistliku terrori akt Eestis. Korraga viidi Siberisse sundasumisele 7552 perekonda, kokku 20 702 inimest, peamiselt naised ja lapsed. Kaks kolmandikku neist tembeldati „natsionalistideks“ ja üks kolmandik „kulakuteks“. Nende vara võeti ära. Kannatasid ka need, keda küüditamisel kätte ei saadud. Lisaks oli juba 15. augustil 1945 küüditatud 407 sakslast. 1. aprillil 1951 küüditati 282 Jehoova tunnistajat. (466)</w:t>
            </w:r>
          </w:p>
          <w:p w:rsidR="000F5665" w:rsidRPr="00FB74A5" w:rsidRDefault="000F5665" w:rsidP="00DB4F49">
            <w:pPr>
              <w:pStyle w:val="Heading3"/>
              <w:spacing w:before="0"/>
              <w:rPr>
                <w:rFonts w:ascii="Calibri" w:hAnsi="Calibri" w:cs="Calibri"/>
              </w:rPr>
            </w:pPr>
          </w:p>
        </w:tc>
        <w:tc>
          <w:tcPr>
            <w:tcW w:w="5068" w:type="dxa"/>
          </w:tcPr>
          <w:p w:rsidR="006A789E" w:rsidRPr="00FB74A5" w:rsidRDefault="0089298B" w:rsidP="0089298B">
            <w:pPr>
              <w:pStyle w:val="Heading3"/>
              <w:rPr>
                <w:rFonts w:ascii="Calibri" w:hAnsi="Calibri" w:cs="Calibri"/>
              </w:rPr>
            </w:pPr>
            <w:r w:rsidRPr="00FB74A5">
              <w:rPr>
                <w:rFonts w:ascii="Calibri" w:hAnsi="Calibri" w:cs="Calibri"/>
              </w:rPr>
              <w:t xml:space="preserve">14. Мартовская </w:t>
            </w:r>
            <w:r w:rsidRPr="00DB4F49">
              <w:rPr>
                <w:rFonts w:ascii="Calibri" w:hAnsi="Calibri" w:cs="Calibri"/>
                <w:lang w:val="ru-RU"/>
              </w:rPr>
              <w:t>д</w:t>
            </w:r>
            <w:r w:rsidRPr="00FB74A5">
              <w:rPr>
                <w:rFonts w:ascii="Calibri" w:hAnsi="Calibri" w:cs="Calibri"/>
              </w:rPr>
              <w:t xml:space="preserve">епортация 1949 года и </w:t>
            </w:r>
            <w:r w:rsidRPr="00DB4F49">
              <w:rPr>
                <w:rFonts w:ascii="Calibri" w:hAnsi="Calibri" w:cs="Calibri"/>
                <w:lang w:val="ru-RU"/>
              </w:rPr>
              <w:t>д</w:t>
            </w:r>
            <w:r w:rsidRPr="00FB74A5">
              <w:rPr>
                <w:rFonts w:ascii="Calibri" w:hAnsi="Calibri" w:cs="Calibri"/>
              </w:rPr>
              <w:t xml:space="preserve">ругие </w:t>
            </w:r>
            <w:r w:rsidRPr="00DB4F49">
              <w:rPr>
                <w:rFonts w:ascii="Calibri" w:hAnsi="Calibri" w:cs="Calibri"/>
                <w:lang w:val="ru-RU"/>
              </w:rPr>
              <w:t>д</w:t>
            </w:r>
            <w:r w:rsidRPr="00FB74A5">
              <w:rPr>
                <w:rFonts w:ascii="Calibri" w:hAnsi="Calibri" w:cs="Calibri"/>
              </w:rPr>
              <w:t>епортации</w:t>
            </w:r>
          </w:p>
          <w:p w:rsidR="000F5665" w:rsidRPr="00DB4F49" w:rsidRDefault="006A789E" w:rsidP="00DB4F49">
            <w:pPr>
              <w:spacing w:after="0"/>
              <w:rPr>
                <w:rFonts w:cs="Calibri"/>
              </w:rPr>
            </w:pPr>
            <w:r w:rsidRPr="00DB4F49">
              <w:rPr>
                <w:rFonts w:cs="Calibri"/>
              </w:rPr>
              <w:t xml:space="preserve">Депортация 25 марта 1949 года в Эстонии была актом коммунистического террора с самым большим количеством жертв. </w:t>
            </w:r>
            <w:r w:rsidRPr="00DB4F49">
              <w:rPr>
                <w:rFonts w:cs="Calibri"/>
                <w:lang w:val="ru-RU"/>
              </w:rPr>
              <w:t>В течение нескольких дней</w:t>
            </w:r>
            <w:r w:rsidRPr="00DB4F49">
              <w:rPr>
                <w:rFonts w:cs="Calibri"/>
              </w:rPr>
              <w:t xml:space="preserve"> в Сибирь на поселение увезли более 7552 семей, в основном женщ</w:t>
            </w:r>
            <w:r w:rsidR="0089298B" w:rsidRPr="00DB4F49">
              <w:rPr>
                <w:rFonts w:cs="Calibri"/>
              </w:rPr>
              <w:t>ин и детей, всего 20 </w:t>
            </w:r>
            <w:r w:rsidRPr="00DB4F49">
              <w:rPr>
                <w:rFonts w:cs="Calibri"/>
              </w:rPr>
              <w:t xml:space="preserve">702 человека. Две трети из них получило клеймо «националисты» и одна треть «кулаки». Их собственность была </w:t>
            </w:r>
            <w:r w:rsidRPr="00DB4F49">
              <w:rPr>
                <w:rFonts w:cs="Calibri"/>
                <w:lang w:val="ru-RU"/>
              </w:rPr>
              <w:t>захвачена</w:t>
            </w:r>
            <w:r w:rsidRPr="00DB4F49">
              <w:rPr>
                <w:rFonts w:cs="Calibri"/>
              </w:rPr>
              <w:t xml:space="preserve">. Пострадали и те, кого не </w:t>
            </w:r>
            <w:r w:rsidRPr="00DB4F49">
              <w:rPr>
                <w:rFonts w:cs="Calibri"/>
                <w:lang w:val="ru-RU"/>
              </w:rPr>
              <w:t>уда</w:t>
            </w:r>
            <w:r w:rsidRPr="00DB4F49">
              <w:rPr>
                <w:rFonts w:cs="Calibri"/>
              </w:rPr>
              <w:t xml:space="preserve">лось депортировать. </w:t>
            </w:r>
            <w:r w:rsidRPr="00DB4F49">
              <w:rPr>
                <w:rFonts w:cs="Calibri"/>
                <w:lang w:val="ru-RU"/>
              </w:rPr>
              <w:t>Кроме</w:t>
            </w:r>
            <w:r w:rsidRPr="00DB4F49">
              <w:rPr>
                <w:rFonts w:cs="Calibri"/>
              </w:rPr>
              <w:t xml:space="preserve"> того, уже 15 августа 1945 года было депортировано 407 немцев. 1 апреля 1951 года депортировали 282 свидетеля Иеговы.</w:t>
            </w:r>
            <w:r w:rsidR="0089298B" w:rsidRPr="00DB4F49">
              <w:rPr>
                <w:rFonts w:cs="Calibri"/>
              </w:rPr>
              <w:t>(509)</w:t>
            </w:r>
          </w:p>
        </w:tc>
        <w:tc>
          <w:tcPr>
            <w:tcW w:w="4715" w:type="dxa"/>
          </w:tcPr>
          <w:p w:rsidR="00B11707" w:rsidRPr="00DB4F49" w:rsidRDefault="00B11707" w:rsidP="00DB4F49">
            <w:pPr>
              <w:pStyle w:val="Heading3"/>
              <w:spacing w:before="0"/>
              <w:rPr>
                <w:rFonts w:ascii="Calibri" w:hAnsi="Calibri" w:cs="Calibri"/>
                <w:lang w:val="en-GB"/>
              </w:rPr>
            </w:pPr>
            <w:bookmarkStart w:id="46" w:name="_Toc501704814"/>
            <w:r w:rsidRPr="00DB4F49">
              <w:rPr>
                <w:rFonts w:ascii="Calibri" w:hAnsi="Calibri" w:cs="Calibri"/>
                <w:lang w:val="en-GB"/>
              </w:rPr>
              <w:t>14. The deportation of March</w:t>
            </w:r>
            <w:del w:id="47" w:author="Elmar" w:date="2018-02-01T12:43:00Z">
              <w:r w:rsidRPr="00DB4F49" w:rsidDel="00D84880">
                <w:rPr>
                  <w:rFonts w:ascii="Calibri" w:hAnsi="Calibri" w:cs="Calibri"/>
                  <w:lang w:val="en-GB"/>
                </w:rPr>
                <w:delText>,</w:delText>
              </w:r>
            </w:del>
            <w:r w:rsidRPr="00DB4F49">
              <w:rPr>
                <w:rFonts w:ascii="Calibri" w:hAnsi="Calibri" w:cs="Calibri"/>
                <w:lang w:val="en-GB"/>
              </w:rPr>
              <w:t xml:space="preserve"> 1949 and other deportations</w:t>
            </w:r>
            <w:bookmarkEnd w:id="46"/>
          </w:p>
          <w:p w:rsidR="00B11707" w:rsidRPr="00DB4F49" w:rsidRDefault="00B11707" w:rsidP="00DB4F49">
            <w:pPr>
              <w:pStyle w:val="ListParagraph"/>
              <w:spacing w:after="0"/>
              <w:ind w:left="0"/>
              <w:rPr>
                <w:rFonts w:cs="Calibri"/>
                <w:color w:val="000000"/>
                <w:lang w:val="en-GB"/>
              </w:rPr>
            </w:pPr>
            <w:r w:rsidRPr="00DB4F49">
              <w:rPr>
                <w:rFonts w:cs="Calibri"/>
                <w:color w:val="000000"/>
                <w:lang w:val="en-GB"/>
              </w:rPr>
              <w:t xml:space="preserve">The deportation carried out on 25 March 1949 </w:t>
            </w:r>
            <w:r w:rsidR="007269E6">
              <w:rPr>
                <w:rFonts w:cs="Calibri"/>
                <w:color w:val="000000"/>
                <w:lang w:val="en-GB"/>
              </w:rPr>
              <w:t xml:space="preserve">had the largest </w:t>
            </w:r>
            <w:r w:rsidRPr="00DB4F49">
              <w:rPr>
                <w:rFonts w:cs="Calibri"/>
                <w:color w:val="000000"/>
                <w:lang w:val="en-GB"/>
              </w:rPr>
              <w:t>number of victims in Estonia</w:t>
            </w:r>
            <w:r w:rsidR="007269E6">
              <w:rPr>
                <w:rFonts w:cs="Calibri"/>
                <w:color w:val="000000"/>
                <w:lang w:val="en-GB"/>
              </w:rPr>
              <w:t xml:space="preserve"> of</w:t>
            </w:r>
            <w:r w:rsidR="007269E6" w:rsidRPr="00DB4F49">
              <w:rPr>
                <w:rFonts w:cs="Calibri"/>
                <w:color w:val="000000"/>
                <w:lang w:val="en-GB"/>
              </w:rPr>
              <w:t xml:space="preserve"> </w:t>
            </w:r>
            <w:r w:rsidR="007269E6">
              <w:rPr>
                <w:rFonts w:cs="Calibri"/>
                <w:color w:val="000000"/>
                <w:lang w:val="en-GB"/>
              </w:rPr>
              <w:t>all</w:t>
            </w:r>
            <w:r w:rsidR="007269E6" w:rsidRPr="00DB4F49">
              <w:rPr>
                <w:rFonts w:cs="Calibri"/>
                <w:color w:val="000000"/>
                <w:lang w:val="en-GB"/>
              </w:rPr>
              <w:t xml:space="preserve"> act</w:t>
            </w:r>
            <w:r w:rsidR="007269E6">
              <w:rPr>
                <w:rFonts w:cs="Calibri"/>
                <w:color w:val="000000"/>
                <w:lang w:val="en-GB"/>
              </w:rPr>
              <w:t>s</w:t>
            </w:r>
            <w:r w:rsidR="007269E6" w:rsidRPr="00DB4F49">
              <w:rPr>
                <w:rFonts w:cs="Calibri"/>
                <w:color w:val="000000"/>
                <w:lang w:val="en-GB"/>
              </w:rPr>
              <w:t xml:space="preserve"> of communist terror</w:t>
            </w:r>
            <w:r w:rsidRPr="00DB4F49">
              <w:rPr>
                <w:rFonts w:cs="Calibri"/>
                <w:color w:val="000000"/>
                <w:lang w:val="en-GB"/>
              </w:rPr>
              <w:t xml:space="preserve">. </w:t>
            </w:r>
            <w:r w:rsidR="007269E6">
              <w:rPr>
                <w:rFonts w:cs="Calibri"/>
                <w:color w:val="000000"/>
                <w:lang w:val="en-GB"/>
              </w:rPr>
              <w:t>In a few days</w:t>
            </w:r>
            <w:r w:rsidRPr="00DB4F49">
              <w:rPr>
                <w:rFonts w:cs="Calibri"/>
                <w:color w:val="000000"/>
                <w:lang w:val="en-GB"/>
              </w:rPr>
              <w:t xml:space="preserve">, 7,552 families, </w:t>
            </w:r>
            <w:r w:rsidR="00A33246" w:rsidRPr="00DB4F49">
              <w:rPr>
                <w:rFonts w:cs="Calibri"/>
                <w:color w:val="000000"/>
                <w:lang w:val="en-GB"/>
              </w:rPr>
              <w:t xml:space="preserve">in total </w:t>
            </w:r>
            <w:r w:rsidRPr="00DB4F49">
              <w:rPr>
                <w:rFonts w:cs="Calibri"/>
                <w:color w:val="000000"/>
                <w:lang w:val="en-GB"/>
              </w:rPr>
              <w:t>20,702 people</w:t>
            </w:r>
            <w:r w:rsidR="00A33246">
              <w:rPr>
                <w:rFonts w:cs="Calibri"/>
                <w:color w:val="000000"/>
                <w:lang w:val="en-GB"/>
              </w:rPr>
              <w:t>,</w:t>
            </w:r>
            <w:r w:rsidRPr="00DB4F49">
              <w:rPr>
                <w:rFonts w:cs="Calibri"/>
                <w:color w:val="000000"/>
                <w:lang w:val="en-GB"/>
              </w:rPr>
              <w:t xml:space="preserve"> mostly women and children, were taken to forced </w:t>
            </w:r>
            <w:r w:rsidR="007269E6">
              <w:rPr>
                <w:rFonts w:cs="Calibri"/>
                <w:color w:val="000000"/>
                <w:lang w:val="en-GB"/>
              </w:rPr>
              <w:t>resettlement</w:t>
            </w:r>
            <w:r w:rsidRPr="00DB4F49">
              <w:rPr>
                <w:rFonts w:cs="Calibri"/>
                <w:color w:val="000000"/>
                <w:lang w:val="en-GB"/>
              </w:rPr>
              <w:t xml:space="preserve"> in Siberia. Two thirds of them were branded as “nationalists” and one third as “kulaks”. Their property was</w:t>
            </w:r>
            <w:r w:rsidR="00286F47">
              <w:rPr>
                <w:rFonts w:cs="Calibri"/>
                <w:color w:val="000000"/>
                <w:lang w:val="en-GB"/>
              </w:rPr>
              <w:t xml:space="preserve"> </w:t>
            </w:r>
            <w:r w:rsidR="007269E6">
              <w:rPr>
                <w:rFonts w:cs="Calibri"/>
                <w:color w:val="000000"/>
                <w:lang w:val="en-GB"/>
              </w:rPr>
              <w:t>seized</w:t>
            </w:r>
            <w:r w:rsidRPr="00DB4F49">
              <w:rPr>
                <w:rFonts w:cs="Calibri"/>
                <w:color w:val="000000"/>
                <w:lang w:val="en-GB"/>
              </w:rPr>
              <w:t xml:space="preserve">. </w:t>
            </w:r>
            <w:r w:rsidR="007269E6">
              <w:rPr>
                <w:rFonts w:cs="Calibri"/>
                <w:color w:val="000000"/>
                <w:lang w:val="en-GB"/>
              </w:rPr>
              <w:t>Those</w:t>
            </w:r>
            <w:r w:rsidR="00286F47">
              <w:rPr>
                <w:rFonts w:cs="Calibri"/>
                <w:color w:val="000000"/>
                <w:lang w:val="en-GB"/>
              </w:rPr>
              <w:t xml:space="preserve"> </w:t>
            </w:r>
            <w:r w:rsidRPr="00DB4F49">
              <w:rPr>
                <w:rFonts w:cs="Calibri"/>
                <w:color w:val="000000"/>
                <w:lang w:val="en-GB"/>
              </w:rPr>
              <w:t xml:space="preserve">who were not caught during the deportation </w:t>
            </w:r>
            <w:r w:rsidR="00A33246">
              <w:rPr>
                <w:rFonts w:cs="Calibri"/>
                <w:color w:val="000000"/>
                <w:lang w:val="en-GB"/>
              </w:rPr>
              <w:t>also</w:t>
            </w:r>
            <w:r w:rsidR="00286F47">
              <w:rPr>
                <w:rFonts w:cs="Calibri"/>
                <w:color w:val="000000"/>
                <w:lang w:val="en-GB"/>
              </w:rPr>
              <w:t xml:space="preserve"> </w:t>
            </w:r>
            <w:r w:rsidRPr="00DB4F49">
              <w:rPr>
                <w:rFonts w:cs="Calibri"/>
                <w:color w:val="000000"/>
                <w:lang w:val="en-GB"/>
              </w:rPr>
              <w:t xml:space="preserve">suffered. </w:t>
            </w:r>
            <w:r w:rsidR="00A33246">
              <w:rPr>
                <w:rFonts w:cs="Calibri"/>
                <w:color w:val="000000"/>
                <w:lang w:val="en-GB"/>
              </w:rPr>
              <w:t>In a</w:t>
            </w:r>
            <w:r w:rsidRPr="00DB4F49">
              <w:rPr>
                <w:rFonts w:cs="Calibri"/>
                <w:color w:val="000000"/>
                <w:lang w:val="en-GB"/>
              </w:rPr>
              <w:t>ddition, 4</w:t>
            </w:r>
            <w:r w:rsidR="008770F2">
              <w:rPr>
                <w:rFonts w:cs="Calibri"/>
                <w:color w:val="000000"/>
                <w:lang w:val="en-GB"/>
              </w:rPr>
              <w:t>07</w:t>
            </w:r>
            <w:r w:rsidRPr="00DB4F49">
              <w:rPr>
                <w:rFonts w:cs="Calibri"/>
                <w:color w:val="000000"/>
                <w:lang w:val="en-GB"/>
              </w:rPr>
              <w:t xml:space="preserve"> Germans </w:t>
            </w:r>
            <w:r w:rsidR="00A33246">
              <w:rPr>
                <w:rFonts w:cs="Calibri"/>
                <w:color w:val="000000"/>
                <w:lang w:val="en-GB"/>
              </w:rPr>
              <w:t>had previously</w:t>
            </w:r>
            <w:r w:rsidR="00A33246" w:rsidRPr="00DB4F49">
              <w:rPr>
                <w:rFonts w:cs="Calibri"/>
                <w:color w:val="000000"/>
                <w:lang w:val="en-GB"/>
              </w:rPr>
              <w:t xml:space="preserve"> </w:t>
            </w:r>
            <w:r w:rsidR="00A33246">
              <w:rPr>
                <w:rFonts w:cs="Calibri"/>
                <w:color w:val="000000"/>
                <w:lang w:val="en-GB"/>
              </w:rPr>
              <w:t>been</w:t>
            </w:r>
            <w:r w:rsidRPr="00DB4F49">
              <w:rPr>
                <w:rFonts w:cs="Calibri"/>
                <w:color w:val="000000"/>
                <w:lang w:val="en-GB"/>
              </w:rPr>
              <w:t xml:space="preserve"> deported on 15 August 1945. On 1 April 1951, 282 Jehovah’s Witnesses were </w:t>
            </w:r>
            <w:r w:rsidR="00A33246">
              <w:rPr>
                <w:rFonts w:cs="Calibri"/>
                <w:color w:val="000000"/>
                <w:lang w:val="en-GB"/>
              </w:rPr>
              <w:t xml:space="preserve">also </w:t>
            </w:r>
            <w:r w:rsidRPr="00DB4F49">
              <w:rPr>
                <w:rFonts w:cs="Calibri"/>
                <w:color w:val="000000"/>
                <w:lang w:val="en-GB"/>
              </w:rPr>
              <w:t>deported. (5</w:t>
            </w:r>
            <w:r w:rsidR="00286F47">
              <w:rPr>
                <w:rFonts w:cs="Calibri"/>
                <w:color w:val="000000"/>
                <w:lang w:val="en-GB"/>
              </w:rPr>
              <w:t>53</w:t>
            </w:r>
            <w:r w:rsidRPr="00DB4F49">
              <w:rPr>
                <w:rFonts w:cs="Calibri"/>
                <w:color w:val="000000"/>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48" w:name="_Toc496279640"/>
            <w:bookmarkStart w:id="49" w:name="_Toc502213523"/>
            <w:r w:rsidRPr="00FB74A5">
              <w:rPr>
                <w:rFonts w:ascii="Calibri" w:hAnsi="Calibri" w:cs="Calibri"/>
              </w:rPr>
              <w:t>15. Vangistatud ja küüditatud Semipalatinski tuumapolügooni ümbruses</w:t>
            </w:r>
            <w:bookmarkEnd w:id="48"/>
            <w:bookmarkEnd w:id="49"/>
          </w:p>
          <w:p w:rsidR="000F5665" w:rsidRPr="00DB4F49" w:rsidRDefault="000F5665" w:rsidP="00DB4F49">
            <w:pPr>
              <w:spacing w:after="0"/>
              <w:rPr>
                <w:rFonts w:cs="Calibri"/>
              </w:rPr>
            </w:pPr>
            <w:r w:rsidRPr="00DB4F49">
              <w:rPr>
                <w:rFonts w:cs="Calibri"/>
              </w:rPr>
              <w:t xml:space="preserve">Üle kolmveerandi NSV Liidus aastatel 1944–1953 küüditatud inimestest saadeti Semipalatinski tuumapolügooniga piirnevatele Kasahstani ja Venemaa aladele sundasumisele. Nende hulgas olid ka Eestist küüditatud, kes saadeti Omski, Tomski ja Novosibirski oblastitesse. 1948. a alustati </w:t>
            </w:r>
            <w:r w:rsidR="008B0DAD">
              <w:rPr>
                <w:rFonts w:cs="Calibri"/>
              </w:rPr>
              <w:t xml:space="preserve">juba </w:t>
            </w:r>
            <w:r w:rsidRPr="00DB4F49">
              <w:rPr>
                <w:rFonts w:cs="Calibri"/>
              </w:rPr>
              <w:t>teistes laagrites kurnatud poliitvangide koondamist Steplagi. Semipalatinski polügoonil tehti aastatel 1949–1956 30 tuumakatsetust, mille radiatsioon jõudis piirkonnas elavate inimesteni, kelle hulgas olid ka poliitvangid ja küüditatud. (5</w:t>
            </w:r>
            <w:r w:rsidR="008B0DAD">
              <w:rPr>
                <w:rFonts w:cs="Calibri"/>
              </w:rPr>
              <w:t>22</w:t>
            </w:r>
            <w:r w:rsidRPr="00DB4F49">
              <w:rPr>
                <w:rFonts w:cs="Calibri"/>
              </w:rPr>
              <w:t>)</w:t>
            </w:r>
          </w:p>
          <w:p w:rsidR="000F5665" w:rsidRPr="00FB74A5" w:rsidRDefault="000F5665" w:rsidP="00DB4F49">
            <w:pPr>
              <w:pStyle w:val="Heading3"/>
              <w:spacing w:before="0"/>
              <w:rPr>
                <w:rFonts w:ascii="Calibri" w:hAnsi="Calibri" w:cs="Calibri"/>
              </w:rPr>
            </w:pPr>
          </w:p>
        </w:tc>
        <w:tc>
          <w:tcPr>
            <w:tcW w:w="5068" w:type="dxa"/>
          </w:tcPr>
          <w:p w:rsidR="006A789E" w:rsidRPr="00FB74A5" w:rsidRDefault="0089298B" w:rsidP="0089298B">
            <w:pPr>
              <w:pStyle w:val="Heading3"/>
              <w:rPr>
                <w:rFonts w:ascii="Calibri" w:hAnsi="Calibri" w:cs="Calibri"/>
              </w:rPr>
            </w:pPr>
            <w:r w:rsidRPr="00FB74A5">
              <w:rPr>
                <w:rFonts w:ascii="Calibri" w:hAnsi="Calibri" w:cs="Calibri"/>
              </w:rPr>
              <w:t>15. Арестованные и депортированные в районе Семипалатинского ядерного полигона</w:t>
            </w:r>
          </w:p>
          <w:p w:rsidR="000F5665" w:rsidRPr="00DB4F49" w:rsidRDefault="006A789E" w:rsidP="00DB4F49">
            <w:pPr>
              <w:spacing w:after="0"/>
              <w:rPr>
                <w:rFonts w:cs="Calibri"/>
              </w:rPr>
            </w:pPr>
            <w:r w:rsidRPr="00DB4F49">
              <w:rPr>
                <w:rFonts w:cs="Calibri"/>
              </w:rPr>
              <w:t>Более трех четвертей депортированных в СССР в 1944–1953 годах было отправлено на поселение в районы Казахстана и России, граничившие с Семипалатинским полигоном. Среди них были жители Эстонии, депортированные в Омскую, Томскую и Новосибирскую области. В 1948 году в Степлаг начали переводить изможденных политических заключенных из других лагерей. В 1949–1956 годах на Семипалатинском полигоне было проведено 30 ядерных испытаний. Жители соседних областей, в том числе политические заключенные и депортированные, подверглись воздействию радиации.</w:t>
            </w:r>
            <w:r w:rsidR="0089298B" w:rsidRPr="00DB4F49">
              <w:rPr>
                <w:rFonts w:cs="Calibri"/>
              </w:rPr>
              <w:t>(546)</w:t>
            </w:r>
          </w:p>
        </w:tc>
        <w:tc>
          <w:tcPr>
            <w:tcW w:w="4715" w:type="dxa"/>
          </w:tcPr>
          <w:p w:rsidR="00B11707" w:rsidRPr="00DB4F49" w:rsidRDefault="00B11707" w:rsidP="00DB4F49">
            <w:pPr>
              <w:pStyle w:val="Heading3"/>
              <w:spacing w:before="0"/>
              <w:rPr>
                <w:rFonts w:ascii="Calibri" w:hAnsi="Calibri" w:cs="Calibri"/>
                <w:lang w:val="en-GB"/>
              </w:rPr>
            </w:pPr>
            <w:bookmarkStart w:id="50" w:name="_Toc501704815"/>
            <w:r w:rsidRPr="00DB4F49">
              <w:rPr>
                <w:rFonts w:ascii="Calibri" w:hAnsi="Calibri" w:cs="Calibri"/>
                <w:lang w:val="en-GB"/>
              </w:rPr>
              <w:t>15. Prisoners and deportees in the area around the Semipalatinsk Test Site</w:t>
            </w:r>
            <w:bookmarkEnd w:id="50"/>
          </w:p>
          <w:p w:rsidR="000F5665" w:rsidRPr="00DB4F49" w:rsidRDefault="00B11707" w:rsidP="008B0DAD">
            <w:pPr>
              <w:spacing w:after="0"/>
              <w:rPr>
                <w:rFonts w:cs="Calibri"/>
              </w:rPr>
            </w:pPr>
            <w:r w:rsidRPr="00DB4F49">
              <w:rPr>
                <w:rFonts w:cs="Calibri"/>
                <w:lang w:val="en-GB"/>
              </w:rPr>
              <w:t xml:space="preserve">More than three quarters of the people deported in the Soviet Union in 1944–1953 were sent into forced </w:t>
            </w:r>
            <w:r w:rsidR="007269E6">
              <w:rPr>
                <w:rFonts w:cs="Calibri"/>
                <w:lang w:val="en-GB"/>
              </w:rPr>
              <w:t>resettlement</w:t>
            </w:r>
            <w:r w:rsidRPr="00DB4F49">
              <w:rPr>
                <w:rFonts w:cs="Calibri"/>
                <w:lang w:val="en-GB"/>
              </w:rPr>
              <w:t xml:space="preserve"> in regions of Kazakhstan and Russia bordering the Semipalatinsk Test Site. Deportees from Estonia who were sent to the Omsk, Tomsk and Novosibirsk </w:t>
            </w:r>
            <w:r w:rsidR="00D56E7C" w:rsidRPr="00DB4F49">
              <w:rPr>
                <w:rFonts w:cs="Calibri"/>
                <w:lang w:val="en-GB"/>
              </w:rPr>
              <w:t xml:space="preserve">oblasts </w:t>
            </w:r>
            <w:r w:rsidRPr="00DB4F49">
              <w:rPr>
                <w:rFonts w:cs="Calibri"/>
                <w:lang w:val="en-GB"/>
              </w:rPr>
              <w:t>were also among these people. In 194</w:t>
            </w:r>
            <w:r w:rsidR="0089298B" w:rsidRPr="00DB4F49">
              <w:rPr>
                <w:rFonts w:cs="Calibri"/>
                <w:lang w:val="en-GB"/>
              </w:rPr>
              <w:t>8</w:t>
            </w:r>
            <w:r w:rsidRPr="00DB4F49">
              <w:rPr>
                <w:rFonts w:cs="Calibri"/>
                <w:lang w:val="en-GB"/>
              </w:rPr>
              <w:t xml:space="preserve">, the transfer to </w:t>
            </w:r>
            <w:proofErr w:type="spellStart"/>
            <w:r w:rsidRPr="00DB4F49">
              <w:rPr>
                <w:rFonts w:cs="Calibri"/>
                <w:lang w:val="en-GB"/>
              </w:rPr>
              <w:t>Steplag</w:t>
            </w:r>
            <w:proofErr w:type="spellEnd"/>
            <w:r w:rsidRPr="00DB4F49">
              <w:rPr>
                <w:rFonts w:cs="Calibri"/>
                <w:lang w:val="en-GB"/>
              </w:rPr>
              <w:t xml:space="preserve"> began of political prisoners who had </w:t>
            </w:r>
            <w:r w:rsidR="008B0DAD">
              <w:rPr>
                <w:rFonts w:cs="Calibri"/>
                <w:lang w:val="en-GB"/>
              </w:rPr>
              <w:t xml:space="preserve">already </w:t>
            </w:r>
            <w:r w:rsidRPr="00DB4F49">
              <w:rPr>
                <w:rFonts w:cs="Calibri"/>
                <w:lang w:val="en-GB"/>
              </w:rPr>
              <w:t>been exploited in other camps</w:t>
            </w:r>
            <w:r w:rsidR="0089298B" w:rsidRPr="00DB4F49">
              <w:rPr>
                <w:rFonts w:cs="Calibri"/>
                <w:lang w:val="en-GB"/>
              </w:rPr>
              <w:t>.</w:t>
            </w:r>
            <w:r w:rsidRPr="00DB4F49">
              <w:rPr>
                <w:rFonts w:cs="Calibri"/>
                <w:lang w:val="en-GB"/>
              </w:rPr>
              <w:t xml:space="preserve"> Thirty nuclear tests were conducted at the Semipalatinsk Test Site in 1949–1956</w:t>
            </w:r>
            <w:r w:rsidR="008B0DAD">
              <w:rPr>
                <w:rFonts w:cs="Calibri"/>
                <w:lang w:val="en-GB"/>
              </w:rPr>
              <w:t>.</w:t>
            </w:r>
            <w:r w:rsidRPr="00DB4F49">
              <w:rPr>
                <w:rFonts w:cs="Calibri"/>
                <w:lang w:val="en-GB"/>
              </w:rPr>
              <w:t xml:space="preserve"> </w:t>
            </w:r>
            <w:r w:rsidR="008B0DAD">
              <w:rPr>
                <w:rFonts w:cs="Calibri"/>
                <w:lang w:val="en-GB"/>
              </w:rPr>
              <w:t>T</w:t>
            </w:r>
            <w:r w:rsidRPr="00DB4F49">
              <w:rPr>
                <w:rFonts w:cs="Calibri"/>
                <w:lang w:val="en-GB"/>
              </w:rPr>
              <w:t xml:space="preserve">he radiation </w:t>
            </w:r>
            <w:r w:rsidR="008B0DAD">
              <w:rPr>
                <w:rFonts w:cs="Calibri"/>
                <w:lang w:val="en-GB"/>
              </w:rPr>
              <w:t xml:space="preserve">from </w:t>
            </w:r>
            <w:r w:rsidRPr="00DB4F49">
              <w:rPr>
                <w:rFonts w:cs="Calibri"/>
                <w:lang w:val="en-GB"/>
              </w:rPr>
              <w:t xml:space="preserve">those tests reached the people living in that area, among </w:t>
            </w:r>
            <w:r w:rsidR="008B0DAD" w:rsidRPr="00DB4F49">
              <w:rPr>
                <w:rFonts w:cs="Calibri"/>
                <w:lang w:val="en-GB"/>
              </w:rPr>
              <w:t>wh</w:t>
            </w:r>
            <w:r w:rsidR="008B0DAD">
              <w:rPr>
                <w:rFonts w:cs="Calibri"/>
                <w:lang w:val="en-GB"/>
              </w:rPr>
              <w:t>om</w:t>
            </w:r>
            <w:r w:rsidR="008B0DAD" w:rsidRPr="00DB4F49">
              <w:rPr>
                <w:rFonts w:cs="Calibri"/>
                <w:lang w:val="en-GB"/>
              </w:rPr>
              <w:t xml:space="preserve"> </w:t>
            </w:r>
            <w:r w:rsidRPr="00DB4F49">
              <w:rPr>
                <w:rFonts w:cs="Calibri"/>
                <w:lang w:val="en-GB"/>
              </w:rPr>
              <w:t>were political prisoners and deportees. (6</w:t>
            </w:r>
            <w:r w:rsidR="0089298B" w:rsidRPr="00DB4F49">
              <w:rPr>
                <w:rFonts w:cs="Calibri"/>
                <w:lang w:val="en-GB"/>
              </w:rPr>
              <w:t>1</w:t>
            </w:r>
            <w:r w:rsidR="008B0DAD">
              <w:rPr>
                <w:rFonts w:cs="Calibri"/>
                <w:lang w:val="en-GB"/>
              </w:rPr>
              <w:t>2</w:t>
            </w:r>
            <w:r w:rsidRPr="00DB4F49">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b w:val="0"/>
              </w:rPr>
            </w:pPr>
            <w:bookmarkStart w:id="51" w:name="_Toc496279641"/>
            <w:bookmarkStart w:id="52" w:name="_Toc502213524"/>
            <w:r w:rsidRPr="00FB74A5">
              <w:rPr>
                <w:rFonts w:ascii="Calibri" w:hAnsi="Calibri" w:cs="Calibri"/>
                <w:b w:val="0"/>
              </w:rPr>
              <w:t>16. Vabastamine vangilaagritest ja asumiselt</w:t>
            </w:r>
            <w:bookmarkEnd w:id="51"/>
            <w:bookmarkEnd w:id="52"/>
          </w:p>
          <w:p w:rsidR="000F5665" w:rsidRPr="00FB74A5" w:rsidRDefault="000F5665" w:rsidP="00DB4F49">
            <w:pPr>
              <w:pStyle w:val="Heading3"/>
              <w:spacing w:before="0"/>
              <w:rPr>
                <w:rFonts w:ascii="Calibri" w:hAnsi="Calibri" w:cs="Calibri"/>
                <w:b w:val="0"/>
              </w:rPr>
            </w:pPr>
            <w:r w:rsidRPr="00FB74A5">
              <w:rPr>
                <w:rFonts w:ascii="Calibri" w:hAnsi="Calibri" w:cs="Calibri"/>
                <w:b w:val="0"/>
                <w:color w:val="000000"/>
              </w:rPr>
              <w:t xml:space="preserve">Kohe pärast Jossif Stalini surma kuulutati 1953. a märtsis välja esimene amnestia, millega vabastatutest väike osa olid poliitvangid. Seejärel vabastati kuni 1950. aastate lõpuni järk-järgult enamik ellujäänud poliitvange ja küüditatuid, kellest </w:t>
            </w:r>
            <w:r w:rsidR="008C7153" w:rsidRPr="00DB4F49">
              <w:rPr>
                <w:rFonts w:ascii="Calibri" w:hAnsi="Calibri" w:cs="Calibri"/>
                <w:b w:val="0"/>
                <w:color w:val="000000"/>
              </w:rPr>
              <w:t>väike</w:t>
            </w:r>
            <w:r w:rsidRPr="00FB74A5">
              <w:rPr>
                <w:rFonts w:ascii="Calibri" w:hAnsi="Calibri" w:cs="Calibri"/>
                <w:b w:val="0"/>
                <w:color w:val="000000"/>
              </w:rPr>
              <w:t xml:space="preserve"> osa rehabiliteeriti. Vangistamisel ära võetud vara reeglina ei tagastatud, paljudel ei lubatud kodukohta tagasi pöörduda. Kokku vabastati üle 40 000 eestlase. Viimastel poliitvangidel lubati kodumaale naasta alles 1989. aastal.(478)</w:t>
            </w:r>
          </w:p>
        </w:tc>
        <w:tc>
          <w:tcPr>
            <w:tcW w:w="5068" w:type="dxa"/>
          </w:tcPr>
          <w:p w:rsidR="006A789E" w:rsidRPr="00DB4F49" w:rsidRDefault="0089298B" w:rsidP="00704A81">
            <w:pPr>
              <w:pStyle w:val="Normaallaad1"/>
              <w:rPr>
                <w:rFonts w:ascii="Calibri" w:hAnsi="Calibri" w:cs="Calibri"/>
                <w:b/>
              </w:rPr>
            </w:pPr>
            <w:r w:rsidRPr="00DB4F49">
              <w:rPr>
                <w:rStyle w:val="Heading3Char"/>
                <w:rFonts w:ascii="Calibri" w:hAnsi="Calibri" w:cs="Calibri"/>
              </w:rPr>
              <w:t>16.</w:t>
            </w:r>
            <w:r w:rsidRPr="00DB4F49">
              <w:rPr>
                <w:rFonts w:ascii="Calibri" w:hAnsi="Calibri" w:cs="Calibri"/>
                <w:b/>
              </w:rPr>
              <w:t xml:space="preserve"> </w:t>
            </w:r>
            <w:r w:rsidRPr="00DB4F49">
              <w:rPr>
                <w:rStyle w:val="Heading3Char"/>
                <w:rFonts w:ascii="Calibri" w:hAnsi="Calibri" w:cs="Calibri"/>
              </w:rPr>
              <w:t xml:space="preserve">Освобождение </w:t>
            </w:r>
            <w:r w:rsidR="008C7153" w:rsidRPr="00DB4F49">
              <w:rPr>
                <w:rStyle w:val="Heading3Char"/>
                <w:rFonts w:ascii="Calibri" w:hAnsi="Calibri" w:cs="Calibri"/>
              </w:rPr>
              <w:t>и</w:t>
            </w:r>
            <w:r w:rsidRPr="00DB4F49">
              <w:rPr>
                <w:rStyle w:val="Heading3Char"/>
                <w:rFonts w:ascii="Calibri" w:hAnsi="Calibri" w:cs="Calibri"/>
              </w:rPr>
              <w:t xml:space="preserve">з </w:t>
            </w:r>
            <w:r w:rsidR="008C7153" w:rsidRPr="00DB4F49">
              <w:rPr>
                <w:rStyle w:val="Heading3Char"/>
                <w:rFonts w:ascii="Calibri" w:hAnsi="Calibri" w:cs="Calibri"/>
              </w:rPr>
              <w:t>л</w:t>
            </w:r>
            <w:r w:rsidRPr="00DB4F49">
              <w:rPr>
                <w:rStyle w:val="Heading3Char"/>
                <w:rFonts w:ascii="Calibri" w:hAnsi="Calibri" w:cs="Calibri"/>
              </w:rPr>
              <w:t xml:space="preserve">агерей </w:t>
            </w:r>
            <w:r w:rsidR="008C7153" w:rsidRPr="00DB4F49">
              <w:rPr>
                <w:rStyle w:val="Heading3Char"/>
                <w:rFonts w:ascii="Calibri" w:hAnsi="Calibri" w:cs="Calibri"/>
              </w:rPr>
              <w:t>и</w:t>
            </w:r>
            <w:r w:rsidRPr="00DB4F49">
              <w:rPr>
                <w:rStyle w:val="Heading3Char"/>
                <w:rFonts w:ascii="Calibri" w:hAnsi="Calibri" w:cs="Calibri"/>
              </w:rPr>
              <w:t xml:space="preserve"> </w:t>
            </w:r>
            <w:r w:rsidR="008C7153" w:rsidRPr="00DB4F49">
              <w:rPr>
                <w:rStyle w:val="Heading3Char"/>
                <w:rFonts w:ascii="Calibri" w:hAnsi="Calibri" w:cs="Calibri"/>
              </w:rPr>
              <w:t>с</w:t>
            </w:r>
            <w:r w:rsidRPr="00DB4F49">
              <w:rPr>
                <w:rStyle w:val="Heading3Char"/>
                <w:rFonts w:ascii="Calibri" w:hAnsi="Calibri" w:cs="Calibri"/>
              </w:rPr>
              <w:t xml:space="preserve"> </w:t>
            </w:r>
            <w:r w:rsidR="008C7153" w:rsidRPr="00DB4F49">
              <w:rPr>
                <w:rStyle w:val="Heading3Char"/>
                <w:rFonts w:ascii="Calibri" w:hAnsi="Calibri" w:cs="Calibri"/>
              </w:rPr>
              <w:t>п</w:t>
            </w:r>
            <w:r w:rsidRPr="00DB4F49">
              <w:rPr>
                <w:rStyle w:val="Heading3Char"/>
                <w:rFonts w:ascii="Calibri" w:hAnsi="Calibri" w:cs="Calibri"/>
              </w:rPr>
              <w:t>оселения</w:t>
            </w:r>
          </w:p>
          <w:p w:rsidR="000F5665" w:rsidRPr="00DB4F49" w:rsidRDefault="006A789E" w:rsidP="00DB4F49">
            <w:pPr>
              <w:spacing w:after="0"/>
              <w:rPr>
                <w:rFonts w:cs="Calibri"/>
              </w:rPr>
            </w:pPr>
            <w:r w:rsidRPr="00DB4F49">
              <w:rPr>
                <w:rFonts w:cs="Calibri"/>
              </w:rPr>
              <w:t>В марте 1953 года</w:t>
            </w:r>
            <w:r w:rsidRPr="00DB4F49">
              <w:rPr>
                <w:rFonts w:cs="Calibri"/>
                <w:lang w:val="ru-RU"/>
              </w:rPr>
              <w:t>,</w:t>
            </w:r>
            <w:r w:rsidRPr="00DB4F49">
              <w:rPr>
                <w:rFonts w:cs="Calibri"/>
              </w:rPr>
              <w:t xml:space="preserve"> сразу после смерти Сталина</w:t>
            </w:r>
            <w:r w:rsidRPr="00DB4F49">
              <w:rPr>
                <w:rFonts w:cs="Calibri"/>
                <w:lang w:val="ru-RU"/>
              </w:rPr>
              <w:t>,</w:t>
            </w:r>
            <w:r w:rsidRPr="00DB4F49">
              <w:rPr>
                <w:rFonts w:cs="Calibri"/>
              </w:rPr>
              <w:t xml:space="preserve"> </w:t>
            </w:r>
            <w:r w:rsidRPr="00DB4F49">
              <w:rPr>
                <w:rFonts w:cs="Calibri"/>
                <w:lang w:val="ru-RU"/>
              </w:rPr>
              <w:t xml:space="preserve">была </w:t>
            </w:r>
            <w:r w:rsidRPr="00DB4F49">
              <w:rPr>
                <w:rFonts w:cs="Calibri"/>
              </w:rPr>
              <w:t>объяв</w:t>
            </w:r>
            <w:r w:rsidRPr="00DB4F49">
              <w:rPr>
                <w:rFonts w:cs="Calibri"/>
                <w:lang w:val="ru-RU"/>
              </w:rPr>
              <w:t>лена</w:t>
            </w:r>
            <w:r w:rsidRPr="00DB4F49">
              <w:rPr>
                <w:rFonts w:cs="Calibri"/>
              </w:rPr>
              <w:t xml:space="preserve"> перв</w:t>
            </w:r>
            <w:r w:rsidRPr="00DB4F49">
              <w:rPr>
                <w:rFonts w:cs="Calibri"/>
                <w:lang w:val="ru-RU"/>
              </w:rPr>
              <w:t>ая</w:t>
            </w:r>
            <w:r w:rsidRPr="00DB4F49">
              <w:rPr>
                <w:rFonts w:cs="Calibri"/>
              </w:rPr>
              <w:t xml:space="preserve"> амнист</w:t>
            </w:r>
            <w:r w:rsidRPr="00DB4F49">
              <w:rPr>
                <w:rFonts w:cs="Calibri"/>
                <w:lang w:val="ru-RU"/>
              </w:rPr>
              <w:t>ия</w:t>
            </w:r>
            <w:r w:rsidRPr="00DB4F49">
              <w:rPr>
                <w:rFonts w:cs="Calibri"/>
              </w:rPr>
              <w:t>, в ходе которой освобо</w:t>
            </w:r>
            <w:r w:rsidRPr="00DB4F49">
              <w:rPr>
                <w:rFonts w:cs="Calibri"/>
                <w:lang w:val="ru-RU"/>
              </w:rPr>
              <w:t>дили</w:t>
            </w:r>
            <w:r w:rsidRPr="00DB4F49">
              <w:rPr>
                <w:rFonts w:cs="Calibri"/>
              </w:rPr>
              <w:t xml:space="preserve"> и небольш</w:t>
            </w:r>
            <w:r w:rsidRPr="00DB4F49">
              <w:rPr>
                <w:rFonts w:cs="Calibri"/>
                <w:lang w:val="ru-RU"/>
              </w:rPr>
              <w:t>ую</w:t>
            </w:r>
            <w:r w:rsidRPr="00DB4F49">
              <w:rPr>
                <w:rFonts w:cs="Calibri"/>
              </w:rPr>
              <w:t xml:space="preserve"> часть политических заключенных. </w:t>
            </w:r>
            <w:r w:rsidRPr="00DB4F49">
              <w:rPr>
                <w:rFonts w:cs="Calibri"/>
                <w:lang w:val="ru-RU"/>
              </w:rPr>
              <w:t>К</w:t>
            </w:r>
            <w:r w:rsidRPr="00DB4F49">
              <w:rPr>
                <w:rFonts w:cs="Calibri"/>
              </w:rPr>
              <w:t xml:space="preserve"> </w:t>
            </w:r>
            <w:r w:rsidRPr="00DB4F49">
              <w:rPr>
                <w:rFonts w:cs="Calibri"/>
                <w:lang w:val="ru-RU"/>
              </w:rPr>
              <w:t xml:space="preserve">концу </w:t>
            </w:r>
            <w:r w:rsidRPr="00DB4F49">
              <w:rPr>
                <w:rFonts w:cs="Calibri"/>
              </w:rPr>
              <w:t xml:space="preserve">1950-х годов постепенно было освобождено большинство оставшихся в живых политических заключенных и депортированных, </w:t>
            </w:r>
            <w:r w:rsidRPr="00DB4F49">
              <w:rPr>
                <w:rFonts w:cs="Calibri"/>
                <w:lang w:val="ru-RU"/>
              </w:rPr>
              <w:t>незначительная</w:t>
            </w:r>
            <w:r w:rsidRPr="00DB4F49">
              <w:rPr>
                <w:rFonts w:cs="Calibri"/>
              </w:rPr>
              <w:t xml:space="preserve"> часть из </w:t>
            </w:r>
            <w:r w:rsidRPr="00DB4F49">
              <w:rPr>
                <w:rFonts w:cs="Calibri"/>
                <w:lang w:val="ru-RU"/>
              </w:rPr>
              <w:t>них была</w:t>
            </w:r>
            <w:r w:rsidRPr="00DB4F49">
              <w:rPr>
                <w:rFonts w:cs="Calibri"/>
              </w:rPr>
              <w:t xml:space="preserve"> реабилитирована. Как правило, отобранное при аресте имущество не возвращалось, многим не разрешалось возвратиться на родину. Более 40 тысяч эстонцев было освобождено. Последним политическим заключенным разрешили вернуться на родину в 1989 году.</w:t>
            </w:r>
            <w:r w:rsidR="008C7153" w:rsidRPr="00DB4F49">
              <w:rPr>
                <w:rFonts w:cs="Calibri"/>
              </w:rPr>
              <w:t>(550)</w:t>
            </w:r>
          </w:p>
        </w:tc>
        <w:tc>
          <w:tcPr>
            <w:tcW w:w="4715" w:type="dxa"/>
          </w:tcPr>
          <w:p w:rsidR="00B11707" w:rsidRPr="00DB4F49" w:rsidRDefault="00B11707" w:rsidP="00DB4F49">
            <w:pPr>
              <w:pStyle w:val="Heading3"/>
              <w:spacing w:before="0"/>
              <w:rPr>
                <w:rFonts w:ascii="Calibri" w:hAnsi="Calibri" w:cs="Calibri"/>
                <w:lang w:val="en-GB"/>
              </w:rPr>
            </w:pPr>
            <w:bookmarkStart w:id="53" w:name="_Toc501704816"/>
            <w:r w:rsidRPr="00DB4F49">
              <w:rPr>
                <w:rFonts w:ascii="Calibri" w:hAnsi="Calibri" w:cs="Calibri"/>
                <w:lang w:val="en-GB"/>
              </w:rPr>
              <w:t xml:space="preserve">16. Release from prison camps and forced </w:t>
            </w:r>
            <w:bookmarkEnd w:id="53"/>
            <w:r w:rsidR="007269E6">
              <w:rPr>
                <w:rFonts w:ascii="Calibri" w:hAnsi="Calibri" w:cs="Calibri"/>
                <w:lang w:val="en-GB"/>
              </w:rPr>
              <w:t>resettlement</w:t>
            </w:r>
          </w:p>
          <w:p w:rsidR="000F5665" w:rsidRPr="00DB4F49" w:rsidRDefault="00B11707" w:rsidP="00942FE8">
            <w:pPr>
              <w:pStyle w:val="ListParagraph"/>
              <w:spacing w:after="0"/>
              <w:ind w:left="0"/>
              <w:rPr>
                <w:rFonts w:cs="Calibri"/>
              </w:rPr>
            </w:pPr>
            <w:r w:rsidRPr="00DB4F49">
              <w:rPr>
                <w:rFonts w:cs="Calibri"/>
                <w:color w:val="000000"/>
                <w:lang w:val="en-GB"/>
              </w:rPr>
              <w:t xml:space="preserve">Immediately after the death of </w:t>
            </w:r>
            <w:r w:rsidR="008770F2">
              <w:rPr>
                <w:rFonts w:cs="Calibri"/>
                <w:color w:val="000000"/>
                <w:lang w:val="en-GB"/>
              </w:rPr>
              <w:t>Joseph</w:t>
            </w:r>
            <w:r w:rsidRPr="00DB4F49">
              <w:rPr>
                <w:rFonts w:cs="Calibri"/>
                <w:color w:val="000000"/>
                <w:lang w:val="en-GB"/>
              </w:rPr>
              <w:t xml:space="preserve"> Stalin, the first amnesty was announced in March 1953. Political prisoners accounted for a small proportion of the people released in this amnesty. Thereafter</w:t>
            </w:r>
            <w:r w:rsidR="00D714D9">
              <w:rPr>
                <w:rFonts w:cs="Calibri"/>
                <w:color w:val="000000"/>
                <w:lang w:val="en-GB"/>
              </w:rPr>
              <w:t>,</w:t>
            </w:r>
            <w:r w:rsidRPr="00DB4F49">
              <w:rPr>
                <w:rFonts w:cs="Calibri"/>
                <w:color w:val="000000"/>
                <w:lang w:val="en-GB"/>
              </w:rPr>
              <w:t xml:space="preserve"> most of the surviving political prisoners and deportees were gradually released until the end of the 1950s</w:t>
            </w:r>
            <w:r w:rsidR="00C35211">
              <w:rPr>
                <w:rFonts w:cs="Calibri"/>
                <w:color w:val="000000"/>
                <w:lang w:val="en-GB"/>
              </w:rPr>
              <w:t>.</w:t>
            </w:r>
            <w:r w:rsidR="00D714D9">
              <w:rPr>
                <w:rFonts w:cs="Calibri"/>
                <w:color w:val="000000"/>
                <w:lang w:val="en-GB"/>
              </w:rPr>
              <w:t xml:space="preserve"> Only a small part of them underwent the pro</w:t>
            </w:r>
            <w:r w:rsidR="00286F47">
              <w:rPr>
                <w:rFonts w:cs="Calibri"/>
                <w:color w:val="000000"/>
                <w:lang w:val="en-GB"/>
              </w:rPr>
              <w:t>cess of judicial rehabilitation</w:t>
            </w:r>
            <w:r w:rsidRPr="00DB4F49">
              <w:rPr>
                <w:rFonts w:cs="Calibri"/>
                <w:color w:val="000000"/>
                <w:lang w:val="en-GB"/>
              </w:rPr>
              <w:t xml:space="preserve">. Property that had been </w:t>
            </w:r>
            <w:r w:rsidR="00C35211">
              <w:rPr>
                <w:rFonts w:cs="Calibri"/>
                <w:color w:val="000000"/>
                <w:lang w:val="en-GB"/>
              </w:rPr>
              <w:t>seiz</w:t>
            </w:r>
            <w:r w:rsidR="00C35211" w:rsidRPr="00DB4F49">
              <w:rPr>
                <w:rFonts w:cs="Calibri"/>
                <w:color w:val="000000"/>
                <w:lang w:val="en-GB"/>
              </w:rPr>
              <w:t xml:space="preserve">ed </w:t>
            </w:r>
            <w:r w:rsidRPr="00DB4F49">
              <w:rPr>
                <w:rFonts w:cs="Calibri"/>
                <w:color w:val="000000"/>
                <w:lang w:val="en-GB"/>
              </w:rPr>
              <w:t>upon their imprisonment was not returned as a rule, and many were not permitted to return to their home. Over 40,000 Estonians were released in total. The last political prisoners were not allowed to return to their homeland until 1989. (6</w:t>
            </w:r>
            <w:r w:rsidR="00C35211">
              <w:rPr>
                <w:rFonts w:cs="Calibri"/>
                <w:color w:val="000000"/>
                <w:lang w:val="en-GB"/>
              </w:rPr>
              <w:t>4</w:t>
            </w:r>
            <w:r w:rsidR="00942FE8">
              <w:rPr>
                <w:rFonts w:cs="Calibri"/>
                <w:color w:val="000000"/>
                <w:lang w:val="en-GB"/>
              </w:rPr>
              <w:t>8</w:t>
            </w:r>
            <w:r w:rsidRPr="00DB4F49">
              <w:rPr>
                <w:rFonts w:cs="Calibri"/>
                <w:color w:val="000000"/>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b w:val="0"/>
              </w:rPr>
            </w:pPr>
            <w:bookmarkStart w:id="54" w:name="_Toc496279642"/>
            <w:bookmarkStart w:id="55" w:name="_Toc502213525"/>
            <w:r w:rsidRPr="00FB74A5">
              <w:rPr>
                <w:rFonts w:ascii="Calibri" w:hAnsi="Calibri" w:cs="Calibri"/>
                <w:b w:val="0"/>
              </w:rPr>
              <w:t>17. Kommunistlik režiim ja selle kuritegude toimepanijad</w:t>
            </w:r>
            <w:bookmarkEnd w:id="54"/>
            <w:bookmarkEnd w:id="55"/>
          </w:p>
          <w:p w:rsidR="000F5665" w:rsidRPr="00FB74A5" w:rsidRDefault="000F5665" w:rsidP="003A0439">
            <w:pPr>
              <w:pStyle w:val="Heading3"/>
              <w:spacing w:before="0"/>
              <w:rPr>
                <w:rFonts w:ascii="Calibri" w:hAnsi="Calibri" w:cs="Calibri"/>
                <w:b w:val="0"/>
              </w:rPr>
            </w:pPr>
            <w:r w:rsidRPr="00FB74A5">
              <w:rPr>
                <w:rFonts w:ascii="Calibri" w:hAnsi="Calibri" w:cs="Calibri"/>
                <w:b w:val="0"/>
                <w:color w:val="000000"/>
              </w:rPr>
              <w:t xml:space="preserve">Kommunistlikku terrorit Eestis juhtis NSV Liidu kõrgeim juhtkond, Kommunistliku Partei Keskkomitee Poliitbüroo. Terrori täidesaatjateks olid NSV Liidu arvukad riikliku julgeoleku asutused, järelevalvajaks ja abistajaks aga kommunistliku partei allorganisatsioon Eestimaa Kommunistlik Partei. </w:t>
            </w:r>
            <w:r w:rsidR="003A0439">
              <w:rPr>
                <w:rFonts w:ascii="Calibri" w:hAnsi="Calibri" w:cs="Calibri"/>
                <w:b w:val="0"/>
                <w:color w:val="000000"/>
              </w:rPr>
              <w:t>Eesti rahva</w:t>
            </w:r>
            <w:r w:rsidRPr="00FB74A5">
              <w:rPr>
                <w:rFonts w:ascii="Calibri" w:hAnsi="Calibri" w:cs="Calibri"/>
                <w:b w:val="0"/>
                <w:color w:val="000000"/>
              </w:rPr>
              <w:t xml:space="preserve"> massiline mõrvamine, vangistamine ja küüditamine on aegumatud inimsusvastased kuriteod ja neid toime pannud isikud tuleb võtta kohtulikule vastutusele. (4</w:t>
            </w:r>
            <w:r w:rsidR="006003AB">
              <w:rPr>
                <w:rFonts w:ascii="Calibri" w:hAnsi="Calibri" w:cs="Calibri"/>
                <w:b w:val="0"/>
                <w:color w:val="000000"/>
              </w:rPr>
              <w:t>55</w:t>
            </w:r>
            <w:r w:rsidRPr="00FB74A5">
              <w:rPr>
                <w:rFonts w:ascii="Calibri" w:hAnsi="Calibri" w:cs="Calibri"/>
                <w:b w:val="0"/>
                <w:color w:val="000000"/>
              </w:rPr>
              <w:t>)</w:t>
            </w:r>
          </w:p>
        </w:tc>
        <w:tc>
          <w:tcPr>
            <w:tcW w:w="5068" w:type="dxa"/>
          </w:tcPr>
          <w:p w:rsidR="006A789E" w:rsidRPr="00FB74A5" w:rsidRDefault="008C7153" w:rsidP="008C7153">
            <w:pPr>
              <w:pStyle w:val="Heading3"/>
              <w:rPr>
                <w:rFonts w:ascii="Calibri" w:hAnsi="Calibri" w:cs="Calibri"/>
              </w:rPr>
            </w:pPr>
            <w:r w:rsidRPr="00FB74A5">
              <w:rPr>
                <w:rFonts w:ascii="Calibri" w:hAnsi="Calibri" w:cs="Calibri"/>
              </w:rPr>
              <w:t>17. Коммунистический режим и совершители его преступлений</w:t>
            </w:r>
          </w:p>
          <w:p w:rsidR="000F5665" w:rsidRPr="00DB4F49" w:rsidRDefault="006A789E" w:rsidP="003A0439">
            <w:pPr>
              <w:spacing w:after="0"/>
              <w:rPr>
                <w:rFonts w:cs="Calibri"/>
              </w:rPr>
            </w:pPr>
            <w:r w:rsidRPr="00DB4F49">
              <w:rPr>
                <w:rFonts w:cs="Calibri"/>
              </w:rPr>
              <w:t xml:space="preserve">Коммунистический террор в Эстонии был организован Политбюро Центрального комитета коммунистической партии – высшим руководством СССР. Исполнительными органами террора являлись многочисленные учреждения госбезопасности под </w:t>
            </w:r>
            <w:r w:rsidRPr="00DB4F49">
              <w:rPr>
                <w:rFonts w:cs="Calibri"/>
                <w:lang w:val="ru-RU"/>
              </w:rPr>
              <w:t>надзором</w:t>
            </w:r>
            <w:r w:rsidRPr="00DB4F49">
              <w:rPr>
                <w:rFonts w:cs="Calibri"/>
              </w:rPr>
              <w:t xml:space="preserve"> и при </w:t>
            </w:r>
            <w:r w:rsidRPr="00DB4F49">
              <w:rPr>
                <w:rFonts w:cs="Calibri"/>
                <w:lang w:val="ru-RU"/>
              </w:rPr>
              <w:t>содействии</w:t>
            </w:r>
            <w:r w:rsidRPr="00DB4F49">
              <w:rPr>
                <w:rFonts w:cs="Calibri"/>
              </w:rPr>
              <w:t xml:space="preserve"> подчиняющейся КПСС Коммунистической партии Эстонии. Массовые убийства, аресты и депортации </w:t>
            </w:r>
            <w:r w:rsidR="006003AB" w:rsidRPr="00DB4F49">
              <w:rPr>
                <w:rFonts w:cs="Calibri"/>
                <w:lang w:val="ru-RU"/>
              </w:rPr>
              <w:t>на</w:t>
            </w:r>
            <w:r w:rsidR="006003AB" w:rsidRPr="00DB4F49">
              <w:rPr>
                <w:rFonts w:cs="Calibri"/>
              </w:rPr>
              <w:t>рода</w:t>
            </w:r>
            <w:r w:rsidR="006003AB">
              <w:rPr>
                <w:rFonts w:cs="Calibri"/>
              </w:rPr>
              <w:t xml:space="preserve"> </w:t>
            </w:r>
            <w:r w:rsidR="006003AB" w:rsidRPr="00DB4F49">
              <w:rPr>
                <w:rFonts w:cs="Calibri"/>
              </w:rPr>
              <w:t>Эстонии</w:t>
            </w:r>
            <w:r w:rsidR="006003AB" w:rsidRPr="00DB4F49" w:rsidDel="003A0439">
              <w:rPr>
                <w:rFonts w:cs="Calibri"/>
              </w:rPr>
              <w:t xml:space="preserve"> </w:t>
            </w:r>
            <w:r w:rsidRPr="00DB4F49">
              <w:rPr>
                <w:rFonts w:cs="Calibri"/>
              </w:rPr>
              <w:t>являются преступлениями</w:t>
            </w:r>
            <w:r w:rsidRPr="00DB4F49">
              <w:rPr>
                <w:rFonts w:cs="Calibri"/>
                <w:lang w:val="ru-RU"/>
              </w:rPr>
              <w:t>,</w:t>
            </w:r>
            <w:r w:rsidRPr="00DB4F49">
              <w:rPr>
                <w:rFonts w:cs="Calibri"/>
              </w:rPr>
              <w:t xml:space="preserve"> </w:t>
            </w:r>
            <w:r w:rsidRPr="00DB4F49">
              <w:rPr>
                <w:rFonts w:cs="Calibri"/>
                <w:lang w:val="ru-RU"/>
              </w:rPr>
              <w:t>не имеющими</w:t>
            </w:r>
            <w:r w:rsidRPr="00DB4F49">
              <w:rPr>
                <w:rFonts w:cs="Calibri"/>
              </w:rPr>
              <w:t xml:space="preserve"> срока давности</w:t>
            </w:r>
            <w:r w:rsidRPr="00DB4F49">
              <w:rPr>
                <w:rFonts w:cs="Calibri"/>
                <w:lang w:val="ru-RU"/>
              </w:rPr>
              <w:t>,</w:t>
            </w:r>
            <w:r w:rsidRPr="00DB4F49">
              <w:rPr>
                <w:rFonts w:cs="Calibri"/>
              </w:rPr>
              <w:t xml:space="preserve"> исполнител</w:t>
            </w:r>
            <w:r w:rsidRPr="00DB4F49">
              <w:rPr>
                <w:rFonts w:cs="Calibri"/>
                <w:lang w:val="ru-RU"/>
              </w:rPr>
              <w:t>ей</w:t>
            </w:r>
            <w:r w:rsidRPr="00DB4F49">
              <w:rPr>
                <w:rFonts w:cs="Calibri"/>
              </w:rPr>
              <w:t xml:space="preserve"> </w:t>
            </w:r>
            <w:r w:rsidRPr="00DB4F49">
              <w:rPr>
                <w:rFonts w:cs="Calibri"/>
                <w:lang w:val="ru-RU"/>
              </w:rPr>
              <w:t>которых необходимо</w:t>
            </w:r>
            <w:r w:rsidRPr="00DB4F49">
              <w:rPr>
                <w:rFonts w:cs="Calibri"/>
              </w:rPr>
              <w:t xml:space="preserve"> привлеч</w:t>
            </w:r>
            <w:r w:rsidRPr="00DB4F49">
              <w:rPr>
                <w:rFonts w:cs="Calibri"/>
                <w:lang w:val="ru-RU"/>
              </w:rPr>
              <w:t>ь</w:t>
            </w:r>
            <w:r w:rsidRPr="00DB4F49">
              <w:rPr>
                <w:rFonts w:cs="Calibri"/>
              </w:rPr>
              <w:t xml:space="preserve"> к уголовной ответственности.</w:t>
            </w:r>
            <w:r w:rsidR="008C7153" w:rsidRPr="00DB4F49">
              <w:rPr>
                <w:rFonts w:cs="Calibri"/>
              </w:rPr>
              <w:t>(</w:t>
            </w:r>
            <w:r w:rsidR="006003AB">
              <w:rPr>
                <w:rFonts w:cs="Calibri"/>
              </w:rPr>
              <w:t>476</w:t>
            </w:r>
            <w:r w:rsidR="008C7153" w:rsidRPr="00DB4F49">
              <w:rPr>
                <w:rFonts w:cs="Calibri"/>
              </w:rPr>
              <w:t>)</w:t>
            </w:r>
          </w:p>
        </w:tc>
        <w:tc>
          <w:tcPr>
            <w:tcW w:w="4715" w:type="dxa"/>
          </w:tcPr>
          <w:p w:rsidR="00B11707" w:rsidRPr="005633E1" w:rsidRDefault="00B11707" w:rsidP="00DB4F49">
            <w:pPr>
              <w:pStyle w:val="Heading3"/>
              <w:spacing w:before="0"/>
              <w:rPr>
                <w:rFonts w:ascii="Calibri" w:hAnsi="Calibri" w:cs="Calibri"/>
                <w:lang w:val="en-GB"/>
              </w:rPr>
            </w:pPr>
            <w:bookmarkStart w:id="56" w:name="_Toc501704817"/>
            <w:r w:rsidRPr="005633E1">
              <w:rPr>
                <w:rFonts w:ascii="Calibri" w:hAnsi="Calibri" w:cs="Calibri"/>
                <w:lang w:val="en-GB"/>
              </w:rPr>
              <w:t>17. The communist regime and the perpetrators of its crimes</w:t>
            </w:r>
            <w:bookmarkEnd w:id="56"/>
          </w:p>
          <w:p w:rsidR="00B11707" w:rsidRPr="005633E1" w:rsidRDefault="00191CE1" w:rsidP="00DB4F49">
            <w:pPr>
              <w:pStyle w:val="ListParagraph"/>
              <w:spacing w:after="0"/>
              <w:ind w:left="0"/>
              <w:rPr>
                <w:rFonts w:cs="Calibri"/>
                <w:color w:val="000000"/>
                <w:lang w:val="en-GB"/>
              </w:rPr>
            </w:pPr>
            <w:r>
              <w:rPr>
                <w:rFonts w:cs="Calibri"/>
                <w:color w:val="000000"/>
                <w:lang w:val="en-GB"/>
              </w:rPr>
              <w:t>The top Soviet leadership, the Politburo of the Central Committee of the Communist Party, directed the communist terror in Estonia. Numerous Soviet state security agencies carried out</w:t>
            </w:r>
            <w:r w:rsidR="005633E1">
              <w:rPr>
                <w:rFonts w:cs="Calibri"/>
                <w:color w:val="000000"/>
                <w:lang w:val="en-GB"/>
              </w:rPr>
              <w:t xml:space="preserve"> the</w:t>
            </w:r>
            <w:r w:rsidR="00B11707" w:rsidRPr="005633E1">
              <w:rPr>
                <w:rFonts w:cs="Calibri"/>
                <w:color w:val="000000"/>
                <w:lang w:val="en-GB"/>
              </w:rPr>
              <w:t xml:space="preserve"> </w:t>
            </w:r>
            <w:r>
              <w:rPr>
                <w:rFonts w:cs="Calibri"/>
                <w:color w:val="000000"/>
                <w:lang w:val="en-GB"/>
              </w:rPr>
              <w:t xml:space="preserve">terror under supervision and with assistance of the Estonian Communist Party, the subordinate of the Communist Party of the Soviet Union. The mass murder, imprisonment and deportation of the Estonian people are crimes against humanity with no </w:t>
            </w:r>
            <w:r>
              <w:rPr>
                <w:rFonts w:cs="Calibri"/>
                <w:lang w:val="en-GB"/>
              </w:rPr>
              <w:t>statutory limitation</w:t>
            </w:r>
            <w:r>
              <w:rPr>
                <w:rFonts w:cs="Calibri"/>
                <w:color w:val="000000"/>
                <w:lang w:val="en-GB"/>
              </w:rPr>
              <w:t>, and the individuals who have committed these crimes must be legally prosecuted. (5</w:t>
            </w:r>
            <w:r w:rsidR="00286F47">
              <w:rPr>
                <w:rFonts w:cs="Calibri"/>
                <w:color w:val="000000"/>
                <w:lang w:val="en-GB"/>
              </w:rPr>
              <w:t>3</w:t>
            </w:r>
            <w:r w:rsidR="00942FE8">
              <w:rPr>
                <w:rFonts w:cs="Calibri"/>
                <w:color w:val="000000"/>
                <w:lang w:val="en-GB"/>
              </w:rPr>
              <w:t>2</w:t>
            </w:r>
            <w:r>
              <w:rPr>
                <w:rFonts w:cs="Calibri"/>
                <w:color w:val="000000"/>
                <w:lang w:val="en-GB"/>
              </w:rPr>
              <w:t>)</w:t>
            </w:r>
          </w:p>
          <w:p w:rsidR="000F5665" w:rsidRPr="005633E1" w:rsidRDefault="000F5665" w:rsidP="00DB4F49">
            <w:pPr>
              <w:spacing w:after="0"/>
              <w:rPr>
                <w:rFonts w:cs="Calibri"/>
                <w:lang w:val="en-GB"/>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b w:val="0"/>
              </w:rPr>
            </w:pPr>
            <w:bookmarkStart w:id="57" w:name="_Toc496279643"/>
            <w:bookmarkStart w:id="58" w:name="_Toc502213526"/>
            <w:r w:rsidRPr="00FB74A5">
              <w:rPr>
                <w:rFonts w:ascii="Calibri" w:hAnsi="Calibri" w:cs="Calibri"/>
                <w:b w:val="0"/>
              </w:rPr>
              <w:t>18. Memento avaldatud ohvrite arvud seisuga 1. jaanuar 2018</w:t>
            </w:r>
            <w:bookmarkEnd w:id="57"/>
            <w:bookmarkEnd w:id="58"/>
          </w:p>
          <w:p w:rsidR="000F5665" w:rsidRPr="00DB4F49" w:rsidRDefault="000F5665" w:rsidP="00DB4F49">
            <w:pPr>
              <w:spacing w:after="0"/>
              <w:rPr>
                <w:rFonts w:cs="Calibri"/>
              </w:rPr>
            </w:pPr>
            <w:r w:rsidRPr="00DB4F49">
              <w:rPr>
                <w:rFonts w:cs="Calibri"/>
              </w:rPr>
              <w:t>Kommunismiohvrite monumendi püstitamise ajaks oli kommunistliku okupatsioonivõimu terrori all kannatanuid ühendav Eesti Memento Liit avaldanud isikulised andmed alljärgneva hulga kannatanute</w:t>
            </w:r>
            <w:r w:rsidR="00336DCE">
              <w:rPr>
                <w:rFonts w:cs="Calibri"/>
              </w:rPr>
              <w:t>, sealhulgas</w:t>
            </w:r>
            <w:r w:rsidRPr="00DB4F49">
              <w:rPr>
                <w:rFonts w:cs="Calibri"/>
              </w:rPr>
              <w:t xml:space="preserve"> </w:t>
            </w:r>
            <w:r w:rsidR="00336DCE">
              <w:rPr>
                <w:rFonts w:cs="Calibri"/>
              </w:rPr>
              <w:t>mitteküüditatute kohta</w:t>
            </w:r>
            <w:r w:rsidRPr="00DB4F49">
              <w:rPr>
                <w:rFonts w:cs="Calibri"/>
              </w:rPr>
              <w:t>:</w:t>
            </w:r>
          </w:p>
          <w:p w:rsidR="000F5665" w:rsidRPr="00DB4F49" w:rsidRDefault="000F5665" w:rsidP="00DB4F49">
            <w:pPr>
              <w:spacing w:after="0"/>
              <w:rPr>
                <w:rFonts w:cs="Calibri"/>
              </w:rPr>
            </w:pPr>
            <w:r w:rsidRPr="00DB4F49">
              <w:rPr>
                <w:rFonts w:cs="Calibri"/>
              </w:rPr>
              <w:t>Küüditamised 1940–1941</w:t>
            </w:r>
            <w:r w:rsidRPr="00DB4F49">
              <w:rPr>
                <w:rFonts w:cs="Calibri"/>
              </w:rPr>
              <w:tab/>
              <w:t>12</w:t>
            </w:r>
            <w:r w:rsidR="00DE39BC">
              <w:rPr>
                <w:rFonts w:cs="Calibri"/>
              </w:rPr>
              <w:t> </w:t>
            </w:r>
            <w:r w:rsidRPr="00DB4F49">
              <w:rPr>
                <w:rFonts w:cs="Calibri"/>
              </w:rPr>
              <w:t>256</w:t>
            </w:r>
          </w:p>
          <w:p w:rsidR="00942FE8" w:rsidRDefault="000F5665" w:rsidP="00DB4F49">
            <w:pPr>
              <w:spacing w:after="0"/>
              <w:rPr>
                <w:rFonts w:cs="Calibri"/>
              </w:rPr>
            </w:pPr>
            <w:r w:rsidRPr="00DB4F49">
              <w:rPr>
                <w:rFonts w:cs="Calibri"/>
              </w:rPr>
              <w:t>Poliitilised vangistamised ja</w:t>
            </w:r>
          </w:p>
          <w:p w:rsidR="000F5665" w:rsidRPr="00DB4F49" w:rsidRDefault="000F5665" w:rsidP="00DB4F49">
            <w:pPr>
              <w:spacing w:after="0"/>
              <w:rPr>
                <w:rFonts w:cs="Calibri"/>
              </w:rPr>
            </w:pPr>
            <w:r w:rsidRPr="00DB4F49">
              <w:rPr>
                <w:rFonts w:cs="Calibri"/>
              </w:rPr>
              <w:t>mõrvamised 1940–1943</w:t>
            </w:r>
            <w:r w:rsidRPr="00DB4F49">
              <w:rPr>
                <w:rFonts w:cs="Calibri"/>
              </w:rPr>
              <w:tab/>
              <w:t>11 080</w:t>
            </w:r>
          </w:p>
          <w:p w:rsidR="000F5665" w:rsidRPr="00DB4F49" w:rsidRDefault="000F5665" w:rsidP="00DB4F49">
            <w:pPr>
              <w:spacing w:after="0"/>
              <w:rPr>
                <w:rFonts w:cs="Calibri"/>
              </w:rPr>
            </w:pPr>
            <w:r w:rsidRPr="00DB4F49">
              <w:rPr>
                <w:rFonts w:cs="Calibri"/>
              </w:rPr>
              <w:t>Küüditamised 1944–1953</w:t>
            </w:r>
            <w:r w:rsidRPr="00DB4F49">
              <w:rPr>
                <w:rFonts w:cs="Calibri"/>
              </w:rPr>
              <w:tab/>
              <w:t>35</w:t>
            </w:r>
            <w:r w:rsidR="00942FE8">
              <w:rPr>
                <w:rFonts w:cs="Calibri"/>
              </w:rPr>
              <w:t> </w:t>
            </w:r>
            <w:r w:rsidRPr="00DB4F49">
              <w:rPr>
                <w:rFonts w:cs="Calibri"/>
              </w:rPr>
              <w:t>472</w:t>
            </w:r>
          </w:p>
          <w:p w:rsidR="00942FE8" w:rsidRDefault="00942FE8" w:rsidP="00DE39BC">
            <w:pPr>
              <w:spacing w:after="0"/>
              <w:rPr>
                <w:rFonts w:cs="Calibri"/>
              </w:rPr>
            </w:pPr>
            <w:r w:rsidRPr="00942FE8">
              <w:rPr>
                <w:rFonts w:cs="Calibri"/>
              </w:rPr>
              <w:tab/>
            </w:r>
            <w:r w:rsidR="000F5665" w:rsidRPr="00DB4F49">
              <w:rPr>
                <w:rFonts w:cs="Calibri"/>
              </w:rPr>
              <w:t xml:space="preserve">nende hulgas 1949. a </w:t>
            </w:r>
          </w:p>
          <w:p w:rsidR="000F5665" w:rsidRPr="00DB4F49" w:rsidRDefault="00942FE8" w:rsidP="00DE39BC">
            <w:pPr>
              <w:spacing w:after="0"/>
              <w:rPr>
                <w:rFonts w:cs="Calibri"/>
              </w:rPr>
            </w:pPr>
            <w:r w:rsidRPr="00942FE8">
              <w:rPr>
                <w:rFonts w:cs="Calibri"/>
              </w:rPr>
              <w:tab/>
            </w:r>
            <w:r w:rsidR="000F5665" w:rsidRPr="00DB4F49">
              <w:rPr>
                <w:rFonts w:cs="Calibri"/>
              </w:rPr>
              <w:t>märtsiküüditami</w:t>
            </w:r>
            <w:r w:rsidR="00336DCE">
              <w:rPr>
                <w:rFonts w:cs="Calibri"/>
              </w:rPr>
              <w:t>n</w:t>
            </w:r>
            <w:r w:rsidR="000F5665" w:rsidRPr="00DB4F49">
              <w:rPr>
                <w:rFonts w:cs="Calibri"/>
              </w:rPr>
              <w:t>e</w:t>
            </w:r>
            <w:r w:rsidR="000F5665" w:rsidRPr="00DB4F49">
              <w:rPr>
                <w:rFonts w:cs="Calibri"/>
              </w:rPr>
              <w:tab/>
              <w:t>32 990</w:t>
            </w:r>
          </w:p>
          <w:p w:rsidR="00942FE8" w:rsidRDefault="000F5665" w:rsidP="00DB4F49">
            <w:pPr>
              <w:spacing w:after="0"/>
              <w:rPr>
                <w:rFonts w:cs="Calibri"/>
              </w:rPr>
            </w:pPr>
            <w:r w:rsidRPr="00DB4F49">
              <w:rPr>
                <w:rFonts w:cs="Calibri"/>
              </w:rPr>
              <w:t>Poliitilised vangistamised ja</w:t>
            </w:r>
          </w:p>
          <w:p w:rsidR="000F5665" w:rsidRPr="00DB4F49" w:rsidRDefault="000F5665" w:rsidP="00DB4F49">
            <w:pPr>
              <w:spacing w:after="0"/>
              <w:rPr>
                <w:rFonts w:cs="Calibri"/>
              </w:rPr>
            </w:pPr>
            <w:r w:rsidRPr="00DB4F49">
              <w:rPr>
                <w:rFonts w:cs="Calibri"/>
              </w:rPr>
              <w:t>mõrvamised 1944–199</w:t>
            </w:r>
            <w:r w:rsidR="0066709E">
              <w:rPr>
                <w:rFonts w:cs="Calibri"/>
              </w:rPr>
              <w:t>1</w:t>
            </w:r>
            <w:r w:rsidRPr="00DB4F49">
              <w:rPr>
                <w:rFonts w:cs="Calibri"/>
              </w:rPr>
              <w:t xml:space="preserve"> </w:t>
            </w:r>
            <w:r w:rsidRPr="00DB4F49">
              <w:rPr>
                <w:rFonts w:cs="Calibri"/>
              </w:rPr>
              <w:tab/>
              <w:t>49 347</w:t>
            </w:r>
          </w:p>
          <w:p w:rsidR="000F5665" w:rsidRPr="00FB74A5" w:rsidRDefault="000F5665" w:rsidP="00942FE8">
            <w:pPr>
              <w:rPr>
                <w:b/>
              </w:rPr>
            </w:pPr>
            <w:r w:rsidRPr="00FB74A5">
              <w:t>(4</w:t>
            </w:r>
            <w:r w:rsidR="00942FE8">
              <w:t>44</w:t>
            </w:r>
            <w:r w:rsidRPr="00FB74A5">
              <w:t>)</w:t>
            </w:r>
          </w:p>
        </w:tc>
        <w:tc>
          <w:tcPr>
            <w:tcW w:w="5068" w:type="dxa"/>
          </w:tcPr>
          <w:p w:rsidR="006A789E" w:rsidRPr="00FB74A5" w:rsidRDefault="008C7153" w:rsidP="008C7153">
            <w:pPr>
              <w:pStyle w:val="Heading3"/>
              <w:rPr>
                <w:rFonts w:ascii="Calibri" w:hAnsi="Calibri" w:cs="Calibri"/>
              </w:rPr>
            </w:pPr>
            <w:r w:rsidRPr="00FB74A5">
              <w:rPr>
                <w:rFonts w:ascii="Calibri" w:hAnsi="Calibri" w:cs="Calibri"/>
              </w:rPr>
              <w:t xml:space="preserve">18. </w:t>
            </w:r>
            <w:r w:rsidRPr="00DB4F49">
              <w:rPr>
                <w:rFonts w:ascii="Calibri" w:hAnsi="Calibri" w:cs="Calibri"/>
                <w:lang w:val="ru-RU"/>
              </w:rPr>
              <w:t>Число</w:t>
            </w:r>
            <w:r w:rsidRPr="00FB74A5">
              <w:rPr>
                <w:rFonts w:ascii="Calibri" w:hAnsi="Calibri" w:cs="Calibri"/>
              </w:rPr>
              <w:t xml:space="preserve"> жертв по состоянию на 1 января 2018 года, опубликованное обществом «Мементо»</w:t>
            </w:r>
          </w:p>
          <w:p w:rsidR="006A789E" w:rsidRPr="00DB4F49" w:rsidRDefault="006A789E" w:rsidP="00704A81">
            <w:pPr>
              <w:pStyle w:val="Normaallaad1"/>
              <w:rPr>
                <w:rFonts w:ascii="Calibri" w:hAnsi="Calibri" w:cs="Calibri"/>
              </w:rPr>
            </w:pPr>
            <w:r w:rsidRPr="00DB4F49">
              <w:rPr>
                <w:rFonts w:ascii="Calibri" w:hAnsi="Calibri" w:cs="Calibri"/>
              </w:rPr>
              <w:t>Ко времени возведения м</w:t>
            </w:r>
            <w:r w:rsidRPr="00DB4F49">
              <w:rPr>
                <w:rFonts w:ascii="Calibri" w:hAnsi="Calibri" w:cs="Calibri"/>
                <w:lang w:val="ru-RU"/>
              </w:rPr>
              <w:t>емориала</w:t>
            </w:r>
            <w:r w:rsidRPr="00DB4F49">
              <w:rPr>
                <w:rFonts w:ascii="Calibri" w:hAnsi="Calibri" w:cs="Calibri"/>
              </w:rPr>
              <w:t xml:space="preserve"> Эстонский </w:t>
            </w:r>
            <w:r w:rsidRPr="00DB4F49">
              <w:rPr>
                <w:rFonts w:ascii="Calibri" w:hAnsi="Calibri" w:cs="Calibri"/>
                <w:lang w:val="ru-RU"/>
              </w:rPr>
              <w:t>С</w:t>
            </w:r>
            <w:r w:rsidRPr="00DB4F49">
              <w:rPr>
                <w:rFonts w:ascii="Calibri" w:hAnsi="Calibri" w:cs="Calibri"/>
              </w:rPr>
              <w:t xml:space="preserve">оюз Мементо, объединяющий </w:t>
            </w:r>
            <w:r w:rsidRPr="00DB4F49">
              <w:rPr>
                <w:rFonts w:ascii="Calibri" w:hAnsi="Calibri" w:cs="Calibri"/>
                <w:lang w:val="ru-RU"/>
              </w:rPr>
              <w:t>жертв</w:t>
            </w:r>
            <w:r w:rsidRPr="00DB4F49">
              <w:rPr>
                <w:rFonts w:ascii="Calibri" w:hAnsi="Calibri" w:cs="Calibri"/>
              </w:rPr>
              <w:t xml:space="preserve"> коммунистического террора, опубликовал</w:t>
            </w:r>
            <w:r w:rsidRPr="00DB4F49">
              <w:rPr>
                <w:rFonts w:ascii="Calibri" w:hAnsi="Calibri" w:cs="Calibri"/>
                <w:lang w:val="ru-RU"/>
              </w:rPr>
              <w:t xml:space="preserve"> </w:t>
            </w:r>
            <w:r w:rsidRPr="00DB4F49">
              <w:rPr>
                <w:rFonts w:ascii="Calibri" w:hAnsi="Calibri" w:cs="Calibri"/>
              </w:rPr>
              <w:t xml:space="preserve">личные данные </w:t>
            </w:r>
            <w:r w:rsidRPr="00DB4F49">
              <w:rPr>
                <w:rFonts w:ascii="Calibri" w:hAnsi="Calibri" w:cs="Calibri"/>
                <w:lang w:val="ru-RU"/>
              </w:rPr>
              <w:t>пострадавших</w:t>
            </w:r>
            <w:r w:rsidR="00336DCE" w:rsidRPr="00DB4F49">
              <w:rPr>
                <w:rFonts w:ascii="Calibri" w:hAnsi="Calibri" w:cs="Calibri"/>
              </w:rPr>
              <w:t>,</w:t>
            </w:r>
            <w:r w:rsidRPr="00DB4F49">
              <w:rPr>
                <w:rFonts w:ascii="Calibri" w:hAnsi="Calibri" w:cs="Calibri"/>
                <w:lang w:val="ru-RU"/>
              </w:rPr>
              <w:t xml:space="preserve"> </w:t>
            </w:r>
            <w:r w:rsidR="00336DCE">
              <w:rPr>
                <w:rFonts w:ascii="Calibri" w:hAnsi="Calibri" w:cs="Calibri"/>
              </w:rPr>
              <w:t>в том числе недепортированны</w:t>
            </w:r>
            <w:r w:rsidR="00336DCE" w:rsidRPr="00DB4F49">
              <w:rPr>
                <w:rFonts w:ascii="Calibri" w:hAnsi="Calibri" w:cs="Calibri"/>
                <w:lang w:val="ru-RU"/>
              </w:rPr>
              <w:t>х</w:t>
            </w:r>
            <w:r w:rsidR="00336DCE" w:rsidRPr="00DB4F49">
              <w:rPr>
                <w:rFonts w:ascii="Calibri" w:hAnsi="Calibri" w:cs="Calibri"/>
              </w:rPr>
              <w:t xml:space="preserve">, </w:t>
            </w:r>
            <w:r w:rsidR="00336DCE">
              <w:rPr>
                <w:rFonts w:ascii="Calibri" w:hAnsi="Calibri" w:cs="Calibri"/>
              </w:rPr>
              <w:t>в</w:t>
            </w:r>
            <w:r w:rsidR="00336DCE" w:rsidRPr="00DB4F49">
              <w:rPr>
                <w:rFonts w:ascii="Calibri" w:hAnsi="Calibri" w:cs="Calibri"/>
              </w:rPr>
              <w:t xml:space="preserve"> </w:t>
            </w:r>
            <w:r w:rsidRPr="00DB4F49">
              <w:rPr>
                <w:rFonts w:ascii="Calibri" w:hAnsi="Calibri" w:cs="Calibri"/>
              </w:rPr>
              <w:t>следующ</w:t>
            </w:r>
            <w:r w:rsidRPr="00DB4F49">
              <w:rPr>
                <w:rFonts w:ascii="Calibri" w:hAnsi="Calibri" w:cs="Calibri"/>
                <w:lang w:val="ru-RU"/>
              </w:rPr>
              <w:t>их</w:t>
            </w:r>
            <w:r w:rsidRPr="00DB4F49">
              <w:rPr>
                <w:rFonts w:ascii="Calibri" w:hAnsi="Calibri" w:cs="Calibri"/>
              </w:rPr>
              <w:t xml:space="preserve"> коли</w:t>
            </w:r>
            <w:r w:rsidRPr="00DB4F49">
              <w:rPr>
                <w:rFonts w:ascii="Calibri" w:hAnsi="Calibri" w:cs="Calibri"/>
                <w:lang w:val="ru-RU"/>
              </w:rPr>
              <w:t>чествах</w:t>
            </w:r>
            <w:r w:rsidRPr="00DB4F49">
              <w:rPr>
                <w:rFonts w:ascii="Calibri" w:hAnsi="Calibri" w:cs="Calibri"/>
              </w:rPr>
              <w:t>:</w:t>
            </w:r>
          </w:p>
          <w:p w:rsidR="006A789E" w:rsidRPr="00DB4F49" w:rsidRDefault="006A789E" w:rsidP="00704A81">
            <w:pPr>
              <w:pStyle w:val="Normaallaad1"/>
              <w:rPr>
                <w:rFonts w:ascii="Calibri" w:hAnsi="Calibri" w:cs="Calibri"/>
              </w:rPr>
            </w:pPr>
            <w:r w:rsidRPr="00DB4F49">
              <w:rPr>
                <w:rFonts w:ascii="Calibri" w:hAnsi="Calibri" w:cs="Calibri"/>
              </w:rPr>
              <w:t>Депортации 1940–1941</w:t>
            </w:r>
            <w:r w:rsidRPr="00DB4F49">
              <w:rPr>
                <w:rFonts w:ascii="Calibri" w:hAnsi="Calibri" w:cs="Calibri"/>
              </w:rPr>
              <w:tab/>
            </w:r>
            <w:r w:rsidRPr="00DB4F49">
              <w:rPr>
                <w:rFonts w:ascii="Calibri" w:hAnsi="Calibri" w:cs="Calibri"/>
              </w:rPr>
              <w:tab/>
              <w:t>12 256</w:t>
            </w:r>
          </w:p>
          <w:p w:rsidR="00942FE8" w:rsidRDefault="006A789E" w:rsidP="00704A81">
            <w:pPr>
              <w:pStyle w:val="Normaallaad1"/>
              <w:rPr>
                <w:rFonts w:ascii="Calibri" w:hAnsi="Calibri" w:cs="Calibri"/>
              </w:rPr>
            </w:pPr>
            <w:r w:rsidRPr="00DB4F49">
              <w:rPr>
                <w:rFonts w:ascii="Calibri" w:hAnsi="Calibri" w:cs="Calibri"/>
              </w:rPr>
              <w:t xml:space="preserve">Политические аресты и </w:t>
            </w:r>
          </w:p>
          <w:p w:rsidR="006A789E" w:rsidRPr="00DB4F49" w:rsidRDefault="006A789E" w:rsidP="00704A81">
            <w:pPr>
              <w:pStyle w:val="Normaallaad1"/>
              <w:rPr>
                <w:rFonts w:ascii="Calibri" w:hAnsi="Calibri" w:cs="Calibri"/>
              </w:rPr>
            </w:pPr>
            <w:r w:rsidRPr="00DB4F49">
              <w:rPr>
                <w:rFonts w:ascii="Calibri" w:hAnsi="Calibri" w:cs="Calibri"/>
              </w:rPr>
              <w:t>убийства 1940–1943</w:t>
            </w:r>
            <w:r w:rsidRPr="00DB4F49">
              <w:rPr>
                <w:rFonts w:ascii="Calibri" w:hAnsi="Calibri" w:cs="Calibri"/>
              </w:rPr>
              <w:tab/>
            </w:r>
            <w:r w:rsidRPr="00DB4F49">
              <w:rPr>
                <w:rFonts w:ascii="Calibri" w:hAnsi="Calibri" w:cs="Calibri"/>
              </w:rPr>
              <w:tab/>
            </w:r>
            <w:r w:rsidRPr="00DB4F49">
              <w:rPr>
                <w:rFonts w:ascii="Calibri" w:hAnsi="Calibri" w:cs="Calibri"/>
              </w:rPr>
              <w:tab/>
              <w:t>11 080</w:t>
            </w:r>
          </w:p>
          <w:p w:rsidR="006A789E" w:rsidRPr="00DB4F49" w:rsidRDefault="006A789E" w:rsidP="00704A81">
            <w:pPr>
              <w:pStyle w:val="Normaallaad1"/>
              <w:rPr>
                <w:rFonts w:ascii="Calibri" w:hAnsi="Calibri" w:cs="Calibri"/>
              </w:rPr>
            </w:pPr>
            <w:r w:rsidRPr="00DB4F49">
              <w:rPr>
                <w:rFonts w:ascii="Calibri" w:hAnsi="Calibri" w:cs="Calibri"/>
              </w:rPr>
              <w:t>Депортации 1944–1953</w:t>
            </w:r>
            <w:r w:rsidRPr="00DB4F49">
              <w:rPr>
                <w:rFonts w:ascii="Calibri" w:hAnsi="Calibri" w:cs="Calibri"/>
              </w:rPr>
              <w:tab/>
            </w:r>
            <w:r w:rsidRPr="00DB4F49">
              <w:rPr>
                <w:rFonts w:ascii="Calibri" w:hAnsi="Calibri" w:cs="Calibri"/>
              </w:rPr>
              <w:tab/>
              <w:t>35 472</w:t>
            </w:r>
          </w:p>
          <w:p w:rsidR="00942FE8" w:rsidRDefault="006A789E" w:rsidP="00DB4F49">
            <w:pPr>
              <w:pStyle w:val="Normaallaad1"/>
              <w:ind w:firstLine="700"/>
              <w:rPr>
                <w:rFonts w:ascii="Calibri" w:hAnsi="Calibri" w:cs="Calibri"/>
              </w:rPr>
            </w:pPr>
            <w:r w:rsidRPr="00DB4F49">
              <w:rPr>
                <w:rFonts w:ascii="Calibri" w:hAnsi="Calibri" w:cs="Calibri"/>
              </w:rPr>
              <w:t>в том числе мартовск</w:t>
            </w:r>
            <w:r w:rsidR="00431FA9" w:rsidRPr="00DB4F49">
              <w:rPr>
                <w:rFonts w:ascii="Calibri" w:hAnsi="Calibri" w:cs="Calibri"/>
              </w:rPr>
              <w:t>ая</w:t>
            </w:r>
            <w:r w:rsidR="00DE39BC">
              <w:rPr>
                <w:rFonts w:ascii="Calibri" w:hAnsi="Calibri" w:cs="Calibri"/>
              </w:rPr>
              <w:t xml:space="preserve"> </w:t>
            </w:r>
          </w:p>
          <w:p w:rsidR="006A789E" w:rsidRPr="00DB4F49" w:rsidRDefault="006A789E" w:rsidP="00DB4F49">
            <w:pPr>
              <w:pStyle w:val="Normaallaad1"/>
              <w:ind w:firstLine="700"/>
              <w:rPr>
                <w:rFonts w:ascii="Calibri" w:hAnsi="Calibri" w:cs="Calibri"/>
              </w:rPr>
            </w:pPr>
            <w:r w:rsidRPr="00DB4F49">
              <w:rPr>
                <w:rFonts w:ascii="Calibri" w:hAnsi="Calibri" w:cs="Calibri"/>
              </w:rPr>
              <w:t>депортаци</w:t>
            </w:r>
            <w:r w:rsidR="00431FA9" w:rsidRPr="00DB4F49">
              <w:rPr>
                <w:rFonts w:ascii="Calibri" w:hAnsi="Calibri" w:cs="Calibri"/>
              </w:rPr>
              <w:t>я</w:t>
            </w:r>
            <w:r w:rsidRPr="00DB4F49">
              <w:rPr>
                <w:rFonts w:ascii="Calibri" w:hAnsi="Calibri" w:cs="Calibri"/>
              </w:rPr>
              <w:t xml:space="preserve"> 1949 года</w:t>
            </w:r>
            <w:del w:id="59" w:author="Elmar" w:date="2018-02-01T12:43:00Z">
              <w:r w:rsidRPr="00DB4F49" w:rsidDel="00D84880">
                <w:rPr>
                  <w:rFonts w:ascii="Calibri" w:hAnsi="Calibri" w:cs="Calibri"/>
                </w:rPr>
                <w:delText>)</w:delText>
              </w:r>
            </w:del>
            <w:r w:rsidRPr="00DB4F49">
              <w:rPr>
                <w:rFonts w:ascii="Calibri" w:hAnsi="Calibri" w:cs="Calibri"/>
              </w:rPr>
              <w:tab/>
              <w:t>32 990</w:t>
            </w:r>
          </w:p>
          <w:p w:rsidR="00942FE8" w:rsidRDefault="006A789E" w:rsidP="00704A81">
            <w:pPr>
              <w:pStyle w:val="Normaallaad1"/>
              <w:rPr>
                <w:rFonts w:ascii="Calibri" w:hAnsi="Calibri" w:cs="Calibri"/>
              </w:rPr>
            </w:pPr>
            <w:r w:rsidRPr="00DB4F49">
              <w:rPr>
                <w:rFonts w:ascii="Calibri" w:hAnsi="Calibri" w:cs="Calibri"/>
              </w:rPr>
              <w:t>Политические аресты и</w:t>
            </w:r>
          </w:p>
          <w:p w:rsidR="006A789E" w:rsidRPr="00DB4F49" w:rsidRDefault="006A789E" w:rsidP="00704A81">
            <w:pPr>
              <w:pStyle w:val="Normaallaad1"/>
              <w:rPr>
                <w:rFonts w:ascii="Calibri" w:hAnsi="Calibri" w:cs="Calibri"/>
              </w:rPr>
            </w:pPr>
            <w:r w:rsidRPr="00DB4F49">
              <w:rPr>
                <w:rFonts w:ascii="Calibri" w:hAnsi="Calibri" w:cs="Calibri"/>
              </w:rPr>
              <w:t>убийства 1944–199</w:t>
            </w:r>
            <w:r w:rsidR="0066709E">
              <w:rPr>
                <w:rFonts w:ascii="Calibri" w:hAnsi="Calibri" w:cs="Calibri"/>
              </w:rPr>
              <w:t>1</w:t>
            </w:r>
            <w:r w:rsidRPr="00DB4F49">
              <w:rPr>
                <w:rFonts w:ascii="Calibri" w:hAnsi="Calibri" w:cs="Calibri"/>
              </w:rPr>
              <w:tab/>
            </w:r>
            <w:r w:rsidRPr="00DB4F49">
              <w:rPr>
                <w:rFonts w:ascii="Calibri" w:hAnsi="Calibri" w:cs="Calibri"/>
              </w:rPr>
              <w:tab/>
            </w:r>
            <w:r w:rsidRPr="00DB4F49">
              <w:rPr>
                <w:rFonts w:ascii="Calibri" w:hAnsi="Calibri" w:cs="Calibri"/>
              </w:rPr>
              <w:tab/>
              <w:t>49 347</w:t>
            </w:r>
          </w:p>
          <w:p w:rsidR="000F5665" w:rsidRPr="00DB4F49" w:rsidRDefault="008C7153" w:rsidP="00DB4F49">
            <w:pPr>
              <w:spacing w:after="0"/>
              <w:rPr>
                <w:rFonts w:cs="Calibri"/>
              </w:rPr>
            </w:pPr>
            <w:r w:rsidRPr="00DB4F49">
              <w:rPr>
                <w:rFonts w:cs="Calibri"/>
              </w:rPr>
              <w:t>(4</w:t>
            </w:r>
            <w:r w:rsidR="0066709E">
              <w:rPr>
                <w:rFonts w:cs="Calibri"/>
              </w:rPr>
              <w:t>0</w:t>
            </w:r>
            <w:r w:rsidR="00942FE8">
              <w:rPr>
                <w:rFonts w:cs="Calibri"/>
              </w:rPr>
              <w:t>1</w:t>
            </w:r>
            <w:r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60" w:name="_Toc501704818"/>
            <w:r w:rsidRPr="00DB4F49">
              <w:rPr>
                <w:rFonts w:ascii="Calibri" w:hAnsi="Calibri" w:cs="Calibri"/>
                <w:lang w:val="en-GB"/>
              </w:rPr>
              <w:t>18. Numbers of victims published by Memento as of 1 January 2018</w:t>
            </w:r>
            <w:bookmarkEnd w:id="60"/>
          </w:p>
          <w:p w:rsidR="00B11707" w:rsidRPr="00DB4F49" w:rsidRDefault="00C26915" w:rsidP="00DB4F49">
            <w:pPr>
              <w:spacing w:after="0"/>
              <w:rPr>
                <w:rFonts w:cs="Calibri"/>
                <w:lang w:val="en-GB"/>
              </w:rPr>
            </w:pPr>
            <w:r>
              <w:rPr>
                <w:rFonts w:cs="Calibri"/>
                <w:lang w:val="en-GB"/>
              </w:rPr>
              <w:t>As of</w:t>
            </w:r>
            <w:r w:rsidRPr="00DB4F49">
              <w:rPr>
                <w:rFonts w:cs="Calibri"/>
                <w:lang w:val="en-GB"/>
              </w:rPr>
              <w:t xml:space="preserve"> </w:t>
            </w:r>
            <w:r w:rsidR="00B11707" w:rsidRPr="00DB4F49">
              <w:rPr>
                <w:rFonts w:cs="Calibri"/>
                <w:lang w:val="en-GB"/>
              </w:rPr>
              <w:t xml:space="preserve">the time </w:t>
            </w:r>
            <w:r>
              <w:rPr>
                <w:rFonts w:cs="Calibri"/>
                <w:lang w:val="en-GB"/>
              </w:rPr>
              <w:t>of establishing</w:t>
            </w:r>
            <w:r w:rsidR="00B11707" w:rsidRPr="00DB4F49">
              <w:rPr>
                <w:rFonts w:cs="Calibri"/>
                <w:lang w:val="en-GB"/>
              </w:rPr>
              <w:t xml:space="preserve"> this </w:t>
            </w:r>
            <w:r w:rsidR="008C7153" w:rsidRPr="00DB4F49">
              <w:rPr>
                <w:rFonts w:cs="Calibri"/>
                <w:lang w:val="en-GB"/>
              </w:rPr>
              <w:t xml:space="preserve">Memorial </w:t>
            </w:r>
            <w:r w:rsidR="00B11707" w:rsidRPr="00DB4F49">
              <w:rPr>
                <w:rFonts w:cs="Calibri"/>
                <w:lang w:val="en-GB"/>
              </w:rPr>
              <w:t>to the victims of communism the Estonian Memento Association</w:t>
            </w:r>
            <w:r>
              <w:rPr>
                <w:rFonts w:cs="Calibri"/>
                <w:lang w:val="en-GB"/>
              </w:rPr>
              <w:t>,</w:t>
            </w:r>
            <w:r w:rsidR="00B11707" w:rsidRPr="00DB4F49">
              <w:rPr>
                <w:rFonts w:cs="Calibri"/>
                <w:lang w:val="en-GB"/>
              </w:rPr>
              <w:t xml:space="preserve"> </w:t>
            </w:r>
            <w:r>
              <w:rPr>
                <w:rFonts w:cs="Calibri"/>
                <w:lang w:val="en-GB"/>
              </w:rPr>
              <w:t>which brings together those</w:t>
            </w:r>
            <w:r w:rsidR="00B11707" w:rsidRPr="00DB4F49">
              <w:rPr>
                <w:rFonts w:cs="Calibri"/>
                <w:lang w:val="en-GB"/>
              </w:rPr>
              <w:t xml:space="preserve"> who suffered under the communist</w:t>
            </w:r>
            <w:r w:rsidR="00286F47">
              <w:rPr>
                <w:rFonts w:cs="Calibri"/>
                <w:lang w:val="en-GB"/>
              </w:rPr>
              <w:t xml:space="preserve"> </w:t>
            </w:r>
            <w:r w:rsidRPr="00DB4F49">
              <w:rPr>
                <w:rFonts w:cs="Calibri"/>
                <w:lang w:val="en-GB"/>
              </w:rPr>
              <w:t>terror</w:t>
            </w:r>
            <w:r>
              <w:rPr>
                <w:rFonts w:cs="Calibri"/>
                <w:lang w:val="en-GB"/>
              </w:rPr>
              <w:t>,</w:t>
            </w:r>
            <w:r w:rsidR="00B11707" w:rsidRPr="00DB4F49">
              <w:rPr>
                <w:rFonts w:cs="Calibri"/>
                <w:lang w:val="en-GB"/>
              </w:rPr>
              <w:t xml:space="preserve"> had published personal data concerning the following numbers of victims</w:t>
            </w:r>
            <w:r w:rsidR="00A961B2">
              <w:rPr>
                <w:rFonts w:cs="Calibri"/>
                <w:lang w:val="en-GB"/>
              </w:rPr>
              <w:t xml:space="preserve"> </w:t>
            </w:r>
            <w:r w:rsidR="0077764F">
              <w:rPr>
                <w:rFonts w:cs="Calibri"/>
                <w:lang w:val="en-GB"/>
              </w:rPr>
              <w:t>including those</w:t>
            </w:r>
            <w:r w:rsidR="00A961B2" w:rsidRPr="00DB4F49">
              <w:rPr>
                <w:rFonts w:cs="Calibri"/>
                <w:lang w:val="en-GB"/>
              </w:rPr>
              <w:t xml:space="preserve"> not deported</w:t>
            </w:r>
            <w:r w:rsidR="00B11707" w:rsidRPr="00DB4F49">
              <w:rPr>
                <w:rFonts w:cs="Calibri"/>
                <w:lang w:val="en-GB"/>
              </w:rPr>
              <w:t>:</w:t>
            </w:r>
          </w:p>
          <w:p w:rsidR="00B11707" w:rsidRPr="00DB4F49" w:rsidRDefault="00B11707" w:rsidP="00DB4F49">
            <w:pPr>
              <w:spacing w:after="0"/>
              <w:rPr>
                <w:rFonts w:cs="Calibri"/>
                <w:lang w:val="en-GB"/>
              </w:rPr>
            </w:pPr>
            <w:r w:rsidRPr="00DB4F49">
              <w:rPr>
                <w:rFonts w:cs="Calibri"/>
                <w:lang w:val="en-GB"/>
              </w:rPr>
              <w:t xml:space="preserve">Deportations 1940–1941 </w:t>
            </w:r>
            <w:r w:rsidRPr="00DB4F49">
              <w:rPr>
                <w:rFonts w:cs="Calibri"/>
                <w:lang w:val="en-GB"/>
              </w:rPr>
              <w:tab/>
            </w:r>
            <w:r w:rsidRPr="00DB4F49">
              <w:rPr>
                <w:rFonts w:cs="Calibri"/>
                <w:lang w:val="en-GB"/>
              </w:rPr>
              <w:tab/>
              <w:t>12,256</w:t>
            </w:r>
          </w:p>
          <w:p w:rsidR="00942FE8" w:rsidRDefault="00B11707" w:rsidP="00DB4F49">
            <w:pPr>
              <w:spacing w:after="0"/>
              <w:rPr>
                <w:rFonts w:cs="Calibri"/>
                <w:lang w:val="en-GB"/>
              </w:rPr>
            </w:pPr>
            <w:r w:rsidRPr="00DB4F49">
              <w:rPr>
                <w:rFonts w:cs="Calibri"/>
                <w:lang w:val="en-GB"/>
              </w:rPr>
              <w:t>Political imprisonments and</w:t>
            </w:r>
          </w:p>
          <w:p w:rsidR="00B11707" w:rsidRPr="00DB4F49" w:rsidRDefault="00B11707" w:rsidP="00DB4F49">
            <w:pPr>
              <w:spacing w:after="0"/>
              <w:rPr>
                <w:rFonts w:cs="Calibri"/>
                <w:lang w:val="en-GB"/>
              </w:rPr>
            </w:pPr>
            <w:r w:rsidRPr="00DB4F49">
              <w:rPr>
                <w:rFonts w:cs="Calibri"/>
                <w:lang w:val="en-GB"/>
              </w:rPr>
              <w:t xml:space="preserve">murders 1940–1943 </w:t>
            </w:r>
            <w:r w:rsidRPr="00DB4F49">
              <w:rPr>
                <w:rFonts w:cs="Calibri"/>
                <w:lang w:val="en-GB"/>
              </w:rPr>
              <w:tab/>
            </w:r>
            <w:r w:rsidRPr="00DB4F49">
              <w:rPr>
                <w:rFonts w:cs="Calibri"/>
                <w:lang w:val="en-GB"/>
              </w:rPr>
              <w:tab/>
            </w:r>
            <w:r w:rsidRPr="00DB4F49">
              <w:rPr>
                <w:rFonts w:cs="Calibri"/>
                <w:lang w:val="en-GB"/>
              </w:rPr>
              <w:tab/>
              <w:t>11,080</w:t>
            </w:r>
          </w:p>
          <w:p w:rsidR="00B11707" w:rsidRPr="00DB4F49" w:rsidRDefault="00B11707" w:rsidP="00DB4F49">
            <w:pPr>
              <w:spacing w:after="0"/>
              <w:rPr>
                <w:rFonts w:cs="Calibri"/>
                <w:lang w:val="en-GB"/>
              </w:rPr>
            </w:pPr>
            <w:r w:rsidRPr="00DB4F49">
              <w:rPr>
                <w:rFonts w:cs="Calibri"/>
                <w:lang w:val="en-GB"/>
              </w:rPr>
              <w:t xml:space="preserve">Deportations 1944–1953 </w:t>
            </w:r>
            <w:r w:rsidRPr="00DB4F49">
              <w:rPr>
                <w:rFonts w:cs="Calibri"/>
                <w:lang w:val="en-GB"/>
              </w:rPr>
              <w:tab/>
            </w:r>
            <w:r w:rsidRPr="00DB4F49">
              <w:rPr>
                <w:rFonts w:cs="Calibri"/>
                <w:lang w:val="en-GB"/>
              </w:rPr>
              <w:tab/>
              <w:t>35,472</w:t>
            </w:r>
          </w:p>
          <w:p w:rsidR="00942FE8" w:rsidRDefault="00286F47" w:rsidP="00DB4F49">
            <w:pPr>
              <w:spacing w:after="0"/>
              <w:ind w:firstLine="708"/>
              <w:rPr>
                <w:rFonts w:cs="Calibri"/>
                <w:lang w:val="en-GB"/>
              </w:rPr>
            </w:pPr>
            <w:r w:rsidRPr="00DB4F49">
              <w:rPr>
                <w:rFonts w:cs="Calibri"/>
                <w:lang w:val="en-GB"/>
              </w:rPr>
              <w:t>I</w:t>
            </w:r>
            <w:r w:rsidR="00B11707" w:rsidRPr="00DB4F49">
              <w:rPr>
                <w:rFonts w:cs="Calibri"/>
                <w:lang w:val="en-GB"/>
              </w:rPr>
              <w:t>ncluding</w:t>
            </w:r>
            <w:r>
              <w:rPr>
                <w:rFonts w:cs="Calibri"/>
                <w:lang w:val="en-GB"/>
              </w:rPr>
              <w:t xml:space="preserve"> </w:t>
            </w:r>
            <w:r w:rsidR="00B11707" w:rsidRPr="00DB4F49">
              <w:rPr>
                <w:rFonts w:cs="Calibri"/>
                <w:lang w:val="en-GB"/>
              </w:rPr>
              <w:t>the deportation</w:t>
            </w:r>
          </w:p>
          <w:p w:rsidR="00B11707" w:rsidRPr="00DB4F49" w:rsidRDefault="00B11707" w:rsidP="00DB4F49">
            <w:pPr>
              <w:spacing w:after="0"/>
              <w:ind w:firstLine="708"/>
              <w:rPr>
                <w:rFonts w:cs="Calibri"/>
                <w:lang w:val="en-GB"/>
              </w:rPr>
            </w:pPr>
            <w:r w:rsidRPr="00DB4F49">
              <w:rPr>
                <w:rFonts w:cs="Calibri"/>
                <w:lang w:val="en-GB"/>
              </w:rPr>
              <w:t>of March 1949</w:t>
            </w:r>
            <w:r w:rsidRPr="00DB4F49">
              <w:rPr>
                <w:rFonts w:cs="Calibri"/>
                <w:lang w:val="en-GB"/>
              </w:rPr>
              <w:tab/>
            </w:r>
            <w:r w:rsidRPr="00DB4F49">
              <w:rPr>
                <w:rFonts w:cs="Calibri"/>
                <w:lang w:val="en-GB"/>
              </w:rPr>
              <w:tab/>
            </w:r>
            <w:r w:rsidR="00942FE8" w:rsidRPr="00942FE8">
              <w:rPr>
                <w:rFonts w:cs="Calibri"/>
                <w:lang w:val="en-GB"/>
              </w:rPr>
              <w:tab/>
            </w:r>
            <w:r w:rsidRPr="00DB4F49">
              <w:rPr>
                <w:rFonts w:cs="Calibri"/>
                <w:lang w:val="en-GB"/>
              </w:rPr>
              <w:t>32,990</w:t>
            </w:r>
          </w:p>
          <w:p w:rsidR="00942FE8" w:rsidRDefault="00B11707" w:rsidP="00DB4F49">
            <w:pPr>
              <w:spacing w:after="0"/>
              <w:rPr>
                <w:rFonts w:cs="Calibri"/>
                <w:lang w:val="en-GB"/>
              </w:rPr>
            </w:pPr>
            <w:r w:rsidRPr="00DB4F49">
              <w:rPr>
                <w:rFonts w:cs="Calibri"/>
                <w:lang w:val="en-GB"/>
              </w:rPr>
              <w:t>Political imprisonments and</w:t>
            </w:r>
          </w:p>
          <w:p w:rsidR="00B11707" w:rsidRPr="00DB4F49" w:rsidRDefault="00B11707" w:rsidP="00DB4F49">
            <w:pPr>
              <w:spacing w:after="0"/>
              <w:rPr>
                <w:rFonts w:cs="Calibri"/>
                <w:lang w:val="en-GB"/>
              </w:rPr>
            </w:pPr>
            <w:r w:rsidRPr="00DB4F49">
              <w:rPr>
                <w:rFonts w:cs="Calibri"/>
                <w:lang w:val="en-GB"/>
              </w:rPr>
              <w:t>murders 1944–199</w:t>
            </w:r>
            <w:r w:rsidR="0066709E">
              <w:rPr>
                <w:rFonts w:cs="Calibri"/>
                <w:lang w:val="en-GB"/>
              </w:rPr>
              <w:t>1</w:t>
            </w:r>
            <w:r w:rsidRPr="00DB4F49">
              <w:rPr>
                <w:rFonts w:cs="Calibri"/>
                <w:lang w:val="en-GB"/>
              </w:rPr>
              <w:t xml:space="preserve"> </w:t>
            </w:r>
            <w:r w:rsidRPr="00DB4F49">
              <w:rPr>
                <w:rFonts w:cs="Calibri"/>
                <w:lang w:val="en-GB"/>
              </w:rPr>
              <w:tab/>
            </w:r>
            <w:r w:rsidRPr="00DB4F49">
              <w:rPr>
                <w:rFonts w:cs="Calibri"/>
                <w:lang w:val="en-GB"/>
              </w:rPr>
              <w:tab/>
            </w:r>
            <w:r w:rsidRPr="00DB4F49">
              <w:rPr>
                <w:rFonts w:cs="Calibri"/>
                <w:lang w:val="en-GB"/>
              </w:rPr>
              <w:tab/>
              <w:t>49,347</w:t>
            </w:r>
          </w:p>
          <w:p w:rsidR="00B11707" w:rsidRPr="00DB4F49" w:rsidRDefault="00B11707" w:rsidP="00DB4F49">
            <w:pPr>
              <w:pStyle w:val="ListParagraph"/>
              <w:spacing w:after="0"/>
              <w:ind w:left="0"/>
              <w:rPr>
                <w:rFonts w:cs="Calibri"/>
                <w:lang w:val="en-GB"/>
              </w:rPr>
            </w:pPr>
            <w:r w:rsidRPr="00DB4F49">
              <w:rPr>
                <w:rFonts w:cs="Calibri"/>
                <w:lang w:val="en-GB"/>
              </w:rPr>
              <w:t>(</w:t>
            </w:r>
            <w:r w:rsidR="00C037AC">
              <w:rPr>
                <w:rFonts w:cs="Calibri"/>
                <w:lang w:val="en-GB"/>
              </w:rPr>
              <w:t>49</w:t>
            </w:r>
            <w:r w:rsidR="00942FE8">
              <w:rPr>
                <w:rFonts w:cs="Calibri"/>
                <w:lang w:val="en-GB"/>
              </w:rPr>
              <w:t>4</w:t>
            </w:r>
            <w:r w:rsidRPr="00DB4F49">
              <w:rPr>
                <w:rFonts w:cs="Calibri"/>
                <w:lang w:val="en-GB"/>
              </w:rPr>
              <w:t>)</w:t>
            </w:r>
          </w:p>
          <w:p w:rsidR="000F5665" w:rsidRPr="00DB4F49" w:rsidRDefault="000F5665" w:rsidP="00DB4F49">
            <w:pPr>
              <w:spacing w:after="0"/>
              <w:rPr>
                <w:rFonts w:cs="Calibri"/>
              </w:rPr>
            </w:pP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61" w:name="_Toc496279644"/>
            <w:bookmarkStart w:id="62" w:name="_Toc502213527"/>
            <w:r w:rsidRPr="00FB74A5">
              <w:rPr>
                <w:rFonts w:ascii="Calibri" w:hAnsi="Calibri" w:cs="Calibri"/>
              </w:rPr>
              <w:t>19. Eesti inimkaotused 1940–1991</w:t>
            </w:r>
            <w:bookmarkEnd w:id="61"/>
            <w:bookmarkEnd w:id="62"/>
          </w:p>
          <w:p w:rsidR="000F5665" w:rsidRPr="00DB4F49" w:rsidRDefault="000F5665" w:rsidP="00DB4F49">
            <w:pPr>
              <w:spacing w:after="0"/>
              <w:rPr>
                <w:rFonts w:cs="Calibri"/>
              </w:rPr>
            </w:pPr>
            <w:r w:rsidRPr="00DB4F49">
              <w:rPr>
                <w:rFonts w:cs="Calibri"/>
              </w:rPr>
              <w:t>Eesti kaotas perioodil 1940–1991 hukkunutena ligikaudu 90 000 inimest. Veel rohkem inimesi põgenes kodumaalt aastatel 1939–1945. Teise maailmasõja aegse ja sellele järgnenud terrori põhjustatud inimkaotusi hinnatakse viiendikule pisut enam kui ühemiljonilisest elanikkonnast.</w:t>
            </w:r>
          </w:p>
          <w:p w:rsidR="000F5665" w:rsidRPr="00DB4F49" w:rsidRDefault="000F5665" w:rsidP="00DE39BC">
            <w:pPr>
              <w:spacing w:after="0"/>
              <w:rPr>
                <w:rFonts w:cs="Calibri"/>
                <w:b/>
              </w:rPr>
            </w:pPr>
            <w:r w:rsidRPr="00DB4F49">
              <w:rPr>
                <w:rFonts w:cs="Calibri"/>
              </w:rPr>
              <w:t xml:space="preserve">Suurimad inimkaotused tabasid Eestit vahetult omariikluse kaotusele järgnenud aastatel 1940–1953. Kommunistliku režiimi terrori ohvritena kaotas elu </w:t>
            </w:r>
            <w:r w:rsidR="00DE39BC">
              <w:rPr>
                <w:rFonts w:cs="Calibri"/>
              </w:rPr>
              <w:t>üle</w:t>
            </w:r>
            <w:r w:rsidRPr="00DB4F49">
              <w:rPr>
                <w:rFonts w:cs="Calibri"/>
              </w:rPr>
              <w:t xml:space="preserve"> </w:t>
            </w:r>
            <w:r w:rsidR="00DE39BC">
              <w:rPr>
                <w:rFonts w:cs="Calibri"/>
              </w:rPr>
              <w:t>22 000</w:t>
            </w:r>
            <w:r w:rsidRPr="00DB4F49">
              <w:rPr>
                <w:rFonts w:cs="Calibri"/>
              </w:rPr>
              <w:t xml:space="preserve"> inimes</w:t>
            </w:r>
            <w:r w:rsidR="00DE39BC">
              <w:rPr>
                <w:rFonts w:cs="Calibri"/>
              </w:rPr>
              <w:t>e</w:t>
            </w:r>
            <w:r w:rsidRPr="00DB4F49">
              <w:rPr>
                <w:rFonts w:cs="Calibri"/>
              </w:rPr>
              <w:t xml:space="preserve">, </w:t>
            </w:r>
            <w:r w:rsidR="00DE39BC">
              <w:rPr>
                <w:rFonts w:cs="Calibri"/>
              </w:rPr>
              <w:t>üle 44 000</w:t>
            </w:r>
            <w:r w:rsidRPr="00DB4F49">
              <w:rPr>
                <w:rFonts w:cs="Calibri"/>
              </w:rPr>
              <w:t xml:space="preserve"> inimesel õnnestus vangistusest või asumiselt eluga pääseda. (514)</w:t>
            </w:r>
          </w:p>
        </w:tc>
        <w:tc>
          <w:tcPr>
            <w:tcW w:w="5068" w:type="dxa"/>
          </w:tcPr>
          <w:p w:rsidR="006A789E" w:rsidRPr="00FB74A5" w:rsidRDefault="001F30D0" w:rsidP="00DB4F49">
            <w:pPr>
              <w:pStyle w:val="Heading3"/>
              <w:rPr>
                <w:rFonts w:ascii="Calibri" w:hAnsi="Calibri" w:cs="Calibri"/>
              </w:rPr>
            </w:pPr>
            <w:r w:rsidRPr="00FB74A5">
              <w:rPr>
                <w:rFonts w:ascii="Calibri" w:hAnsi="Calibri" w:cs="Calibri"/>
              </w:rPr>
              <w:t>19. Людские потери Эстонии в 1940–1991 годах</w:t>
            </w:r>
          </w:p>
          <w:p w:rsidR="006A789E" w:rsidRPr="00DB4F49" w:rsidRDefault="006A789E" w:rsidP="00704A81">
            <w:pPr>
              <w:pStyle w:val="Normaallaad1"/>
              <w:rPr>
                <w:rFonts w:ascii="Calibri" w:hAnsi="Calibri" w:cs="Calibri"/>
              </w:rPr>
            </w:pPr>
            <w:r w:rsidRPr="00DB4F49">
              <w:rPr>
                <w:rFonts w:ascii="Calibri" w:hAnsi="Calibri" w:cs="Calibri"/>
              </w:rPr>
              <w:t>В 1940–1991 годах Эстония потеряла погибшими примерно 90 тысяч человек. Помимо этого, еще больше людей навсегда покинули родину в 1939–1945 годах. Тем самым людские потери Эстонии во Второй мировой войне и последующем терроре оцениваются в одну пятую от населения немногим более одного миллиона человек.</w:t>
            </w:r>
          </w:p>
          <w:p w:rsidR="000F5665" w:rsidRPr="00DB4F49" w:rsidRDefault="006A789E" w:rsidP="00A7182C">
            <w:pPr>
              <w:spacing w:after="0"/>
              <w:rPr>
                <w:rFonts w:cs="Calibri"/>
              </w:rPr>
            </w:pPr>
            <w:r w:rsidRPr="00DB4F49">
              <w:rPr>
                <w:rFonts w:cs="Calibri"/>
              </w:rPr>
              <w:t>Самые большие людские потери пришлись на 1940–1953 год</w:t>
            </w:r>
            <w:ins w:id="63" w:author="Elmar" w:date="2018-02-01T12:44:00Z">
              <w:r w:rsidR="00D84880">
                <w:rPr>
                  <w:rFonts w:cs="Calibri"/>
                  <w:lang w:val="ru-RU"/>
                </w:rPr>
                <w:t>ы</w:t>
              </w:r>
            </w:ins>
            <w:del w:id="64" w:author="Elmar" w:date="2018-02-01T12:44:00Z">
              <w:r w:rsidRPr="00DB4F49" w:rsidDel="00D84880">
                <w:rPr>
                  <w:rFonts w:cs="Calibri"/>
                </w:rPr>
                <w:delText>а</w:delText>
              </w:r>
            </w:del>
            <w:r w:rsidRPr="00DB4F49">
              <w:rPr>
                <w:rFonts w:cs="Calibri"/>
              </w:rPr>
              <w:t xml:space="preserve">, непосредственно после утраты независимости. Коммунистический террор унес жизни </w:t>
            </w:r>
            <w:r w:rsidR="00A7182C">
              <w:rPr>
                <w:rFonts w:cs="Calibri"/>
                <w:lang w:val="ru-RU"/>
              </w:rPr>
              <w:t xml:space="preserve">более </w:t>
            </w:r>
            <w:r w:rsidR="00DE39BC">
              <w:rPr>
                <w:rFonts w:cs="Calibri"/>
              </w:rPr>
              <w:t>22 000</w:t>
            </w:r>
            <w:r w:rsidRPr="00DB4F49">
              <w:rPr>
                <w:rFonts w:cs="Calibri"/>
              </w:rPr>
              <w:t xml:space="preserve"> человек, </w:t>
            </w:r>
            <w:r w:rsidR="00A7182C">
              <w:rPr>
                <w:rFonts w:cs="Calibri"/>
                <w:lang w:val="ru-RU"/>
              </w:rPr>
              <w:t xml:space="preserve">не менее </w:t>
            </w:r>
            <w:r w:rsidR="00DE39BC">
              <w:rPr>
                <w:rFonts w:cs="Calibri"/>
              </w:rPr>
              <w:t>44 000</w:t>
            </w:r>
            <w:r w:rsidRPr="00DB4F49">
              <w:rPr>
                <w:rFonts w:cs="Calibri"/>
              </w:rPr>
              <w:t xml:space="preserve"> человек удалось выжить в заключении и на спецпоселении.</w:t>
            </w:r>
            <w:r w:rsidR="001F30D0" w:rsidRPr="00DB4F49">
              <w:rPr>
                <w:rFonts w:cs="Calibri"/>
              </w:rPr>
              <w:t>(5</w:t>
            </w:r>
            <w:r w:rsidR="00A7182C">
              <w:rPr>
                <w:rFonts w:cs="Calibri"/>
              </w:rPr>
              <w:t>32</w:t>
            </w:r>
            <w:r w:rsidR="001F30D0" w:rsidRPr="00DB4F49">
              <w:rPr>
                <w:rFonts w:cs="Calibri"/>
              </w:rPr>
              <w:t>)</w:t>
            </w:r>
          </w:p>
        </w:tc>
        <w:tc>
          <w:tcPr>
            <w:tcW w:w="4715" w:type="dxa"/>
          </w:tcPr>
          <w:p w:rsidR="00B11707" w:rsidRPr="00A523B2" w:rsidRDefault="00B11707" w:rsidP="00DB4F49">
            <w:pPr>
              <w:pStyle w:val="Heading3"/>
              <w:spacing w:before="0"/>
              <w:rPr>
                <w:rFonts w:ascii="Calibri" w:hAnsi="Calibri" w:cs="Calibri"/>
                <w:lang w:val="en-GB"/>
              </w:rPr>
            </w:pPr>
            <w:bookmarkStart w:id="65" w:name="_Toc501704819"/>
            <w:r w:rsidRPr="00A523B2">
              <w:rPr>
                <w:rFonts w:ascii="Calibri" w:hAnsi="Calibri" w:cs="Calibri"/>
                <w:lang w:val="en-GB"/>
              </w:rPr>
              <w:t>19. Estonia’s human losses in 1940–1991</w:t>
            </w:r>
            <w:bookmarkEnd w:id="65"/>
          </w:p>
          <w:p w:rsidR="00B11707" w:rsidRPr="00A523B2" w:rsidRDefault="00B11707" w:rsidP="00DB4F49">
            <w:pPr>
              <w:spacing w:after="0"/>
              <w:rPr>
                <w:rFonts w:cs="Calibri"/>
                <w:lang w:val="en-GB"/>
              </w:rPr>
            </w:pPr>
            <w:r w:rsidRPr="00A523B2">
              <w:rPr>
                <w:rFonts w:cs="Calibri"/>
                <w:lang w:val="en-GB"/>
              </w:rPr>
              <w:t xml:space="preserve">Estonia lost </w:t>
            </w:r>
            <w:r w:rsidR="00EA5043" w:rsidRPr="00A523B2">
              <w:rPr>
                <w:rFonts w:cs="Calibri"/>
                <w:lang w:val="en-GB"/>
              </w:rPr>
              <w:t>approximately</w:t>
            </w:r>
            <w:r w:rsidRPr="00A523B2">
              <w:rPr>
                <w:rFonts w:cs="Calibri"/>
                <w:lang w:val="en-GB"/>
              </w:rPr>
              <w:t xml:space="preserve"> 90,000 people as fatalities during the period </w:t>
            </w:r>
            <w:r w:rsidR="000F42F3" w:rsidRPr="00A523B2">
              <w:rPr>
                <w:rFonts w:cs="Calibri"/>
                <w:lang w:val="en-GB"/>
              </w:rPr>
              <w:t xml:space="preserve">of </w:t>
            </w:r>
            <w:r w:rsidRPr="00A523B2">
              <w:rPr>
                <w:rFonts w:cs="Calibri"/>
                <w:lang w:val="en-GB"/>
              </w:rPr>
              <w:t xml:space="preserve">1940–1991. Even more people fled from their homeland in 1939–1945. The human losses </w:t>
            </w:r>
            <w:r w:rsidR="000171DC" w:rsidRPr="00A523B2">
              <w:rPr>
                <w:rFonts w:cs="Calibri"/>
                <w:lang w:val="en-GB"/>
              </w:rPr>
              <w:t>during</w:t>
            </w:r>
            <w:r w:rsidR="00A523B2" w:rsidRPr="00A523B2">
              <w:rPr>
                <w:rFonts w:cs="Calibri"/>
                <w:lang w:val="en-GB"/>
              </w:rPr>
              <w:t xml:space="preserve"> </w:t>
            </w:r>
            <w:r w:rsidRPr="00A523B2">
              <w:rPr>
                <w:rFonts w:cs="Calibri"/>
                <w:lang w:val="en-GB"/>
              </w:rPr>
              <w:t xml:space="preserve">World War </w:t>
            </w:r>
            <w:r w:rsidR="000171DC" w:rsidRPr="00A523B2">
              <w:rPr>
                <w:rFonts w:cs="Calibri"/>
                <w:lang w:val="en-GB"/>
              </w:rPr>
              <w:t xml:space="preserve">II </w:t>
            </w:r>
            <w:r w:rsidRPr="00A523B2">
              <w:rPr>
                <w:rFonts w:cs="Calibri"/>
                <w:lang w:val="en-GB"/>
              </w:rPr>
              <w:t xml:space="preserve">and the </w:t>
            </w:r>
            <w:r w:rsidR="000171DC" w:rsidRPr="00A523B2">
              <w:rPr>
                <w:rFonts w:cs="Calibri"/>
                <w:lang w:val="en-GB"/>
              </w:rPr>
              <w:t xml:space="preserve">subsequent </w:t>
            </w:r>
            <w:r w:rsidRPr="00A523B2">
              <w:rPr>
                <w:rFonts w:cs="Calibri"/>
                <w:lang w:val="en-GB"/>
              </w:rPr>
              <w:t>terror are estimated at a fifth of the population of slightly over one million.</w:t>
            </w:r>
          </w:p>
          <w:p w:rsidR="000F5665" w:rsidRPr="00DB4F49" w:rsidRDefault="00B11707" w:rsidP="00E34852">
            <w:pPr>
              <w:spacing w:after="0"/>
              <w:rPr>
                <w:rFonts w:cs="Calibri"/>
              </w:rPr>
            </w:pPr>
            <w:r w:rsidRPr="00A523B2">
              <w:rPr>
                <w:rFonts w:cs="Calibri"/>
                <w:lang w:val="en-GB"/>
              </w:rPr>
              <w:t xml:space="preserve">Estonia suffered its greatest human losses during the years </w:t>
            </w:r>
            <w:r w:rsidR="000F42F3" w:rsidRPr="00A523B2">
              <w:rPr>
                <w:rFonts w:cs="Calibri"/>
                <w:lang w:val="en-GB"/>
              </w:rPr>
              <w:t xml:space="preserve">of </w:t>
            </w:r>
            <w:r w:rsidRPr="00A523B2">
              <w:rPr>
                <w:rFonts w:cs="Calibri"/>
                <w:lang w:val="en-GB"/>
              </w:rPr>
              <w:t xml:space="preserve">1940–1953 immediately following its loss of independent statehood. </w:t>
            </w:r>
            <w:r w:rsidR="00A7182C" w:rsidRPr="00A523B2">
              <w:rPr>
                <w:rFonts w:cs="Calibri"/>
                <w:lang w:val="en-GB"/>
              </w:rPr>
              <w:t>More than</w:t>
            </w:r>
            <w:r w:rsidRPr="00A523B2">
              <w:rPr>
                <w:rFonts w:cs="Calibri"/>
                <w:lang w:val="en-GB"/>
              </w:rPr>
              <w:t xml:space="preserve"> </w:t>
            </w:r>
            <w:r w:rsidR="00A7182C" w:rsidRPr="00A523B2">
              <w:rPr>
                <w:rFonts w:cs="Calibri"/>
                <w:lang w:val="en-GB"/>
              </w:rPr>
              <w:t>22,000</w:t>
            </w:r>
            <w:r w:rsidRPr="00A523B2">
              <w:rPr>
                <w:rFonts w:cs="Calibri"/>
                <w:lang w:val="en-GB"/>
              </w:rPr>
              <w:t xml:space="preserve"> people lost their lives as victims of the terror of the communist regime, while </w:t>
            </w:r>
            <w:r w:rsidR="00A7182C" w:rsidRPr="00A523B2">
              <w:rPr>
                <w:rFonts w:cs="Calibri"/>
                <w:lang w:val="en-GB"/>
              </w:rPr>
              <w:t>more than 44,000</w:t>
            </w:r>
            <w:r w:rsidRPr="00A523B2">
              <w:rPr>
                <w:rFonts w:cs="Calibri"/>
                <w:lang w:val="en-GB"/>
              </w:rPr>
              <w:t xml:space="preserve"> people managed to survive imprisonment or </w:t>
            </w:r>
            <w:r w:rsidR="00E34852" w:rsidRPr="00A523B2">
              <w:rPr>
                <w:rFonts w:cs="Calibri"/>
                <w:lang w:val="en-GB"/>
              </w:rPr>
              <w:t>forced resettlement</w:t>
            </w:r>
            <w:r w:rsidRPr="00A523B2">
              <w:rPr>
                <w:rFonts w:cs="Calibri"/>
                <w:lang w:val="en-GB"/>
              </w:rPr>
              <w:t>. (5</w:t>
            </w:r>
            <w:r w:rsidR="00A523B2">
              <w:rPr>
                <w:rFonts w:cs="Calibri"/>
                <w:lang w:val="en-GB"/>
              </w:rPr>
              <w:t>8</w:t>
            </w:r>
            <w:r w:rsidR="00B7388B">
              <w:rPr>
                <w:rFonts w:cs="Calibri"/>
                <w:lang w:val="en-GB"/>
              </w:rPr>
              <w:t>4</w:t>
            </w:r>
            <w:r w:rsidRPr="00A523B2">
              <w:rPr>
                <w:rFonts w:cs="Calibri"/>
                <w:lang w:val="en-GB"/>
              </w:rPr>
              <w:t>)</w:t>
            </w:r>
          </w:p>
        </w:tc>
      </w:tr>
      <w:tr w:rsidR="000F5665" w:rsidRPr="00DB4F49" w:rsidTr="00141AC8">
        <w:tc>
          <w:tcPr>
            <w:tcW w:w="4361" w:type="dxa"/>
          </w:tcPr>
          <w:p w:rsidR="000F5665" w:rsidRPr="00FB74A5" w:rsidRDefault="000F5665" w:rsidP="00DB4F49">
            <w:pPr>
              <w:pStyle w:val="Heading3"/>
              <w:spacing w:before="0"/>
              <w:rPr>
                <w:rFonts w:ascii="Calibri" w:hAnsi="Calibri" w:cs="Calibri"/>
              </w:rPr>
            </w:pPr>
            <w:bookmarkStart w:id="66" w:name="_Toc502213528"/>
            <w:r w:rsidRPr="00FB74A5">
              <w:rPr>
                <w:rFonts w:ascii="Calibri" w:hAnsi="Calibri" w:cs="Calibri"/>
              </w:rPr>
              <w:t>Eestlaste peamised mõrvamis-, vangistus- ja asumiskohad</w:t>
            </w:r>
            <w:bookmarkEnd w:id="66"/>
          </w:p>
          <w:p w:rsidR="000F5665" w:rsidRDefault="000F5665" w:rsidP="00DB4F49">
            <w:pPr>
              <w:spacing w:after="0"/>
              <w:rPr>
                <w:ins w:id="67" w:author="Windows User" w:date="2018-07-27T13:22:00Z"/>
                <w:rFonts w:cs="Calibri"/>
              </w:rPr>
            </w:pPr>
            <w:r w:rsidRPr="00DB4F49">
              <w:rPr>
                <w:rFonts w:cs="Calibri"/>
              </w:rPr>
              <w:t>Kommunistliku terrori kurikuulsad mälupaigad on kinnipidamis- ja hukkamiskohad. Patarei vangla ja Pagari kongid ning Scheeli krunt Tallinnas ja Tartu vangla on ainult neli esimest paljudest kannatuskohtadest Eestis, kus eestlasi kinni peeti ja mõrvati. Üldjuhul veeti poliitvangid aga vangistusse ja sunnitööle kaugele Venemaale. Eesti inimeste peamiste vangistuskohtadena on ajalukku läinud Sevurallag (keskus Sosva), Vorkutlag (Vorkuta), Dubravlag (Javass), Norillag (Norilsk), Usollag (Solikamsk), Sevvostlag (Magadan), Vjatlag (Kirovi oblast), Ozerlag (Taišet) ja teised. 1941. aasta juunis küüditatute asumiskohtadeks olid Novosibirski (1944. a sellest eraldatud Tomski) ning Kirovi oblast. 1949. aasta märtsis küüditatud viidi Krasnojarski kraisse ning Novosibirski, Irkutski ja Omski oblastisse. Valdav osa kommunistliku terrori ohvritest puhkab täna nimetutes ristideta haudades. Olgu see memoriaal nende mälestamise kohaks! (93</w:t>
            </w:r>
            <w:r w:rsidRPr="00DB4F49">
              <w:rPr>
                <w:rFonts w:cs="Calibri"/>
                <w:lang w:val="ru-RU"/>
              </w:rPr>
              <w:t>2</w:t>
            </w:r>
            <w:r w:rsidRPr="00DB4F49">
              <w:rPr>
                <w:rFonts w:cs="Calibri"/>
              </w:rPr>
              <w:t>)</w:t>
            </w:r>
          </w:p>
          <w:p w:rsidR="00655200" w:rsidRDefault="00655200" w:rsidP="00DB4F49">
            <w:pPr>
              <w:spacing w:after="0"/>
              <w:rPr>
                <w:rFonts w:cs="Calibri"/>
              </w:rPr>
            </w:pPr>
          </w:p>
          <w:p w:rsidR="00655200" w:rsidRDefault="00655200" w:rsidP="00DB4F49">
            <w:pPr>
              <w:spacing w:after="0"/>
              <w:rPr>
                <w:rFonts w:cs="Calibri"/>
              </w:rPr>
            </w:pPr>
            <w:r w:rsidRPr="00655200">
              <w:rPr>
                <w:rFonts w:cs="Calibri"/>
                <w:u w:val="single"/>
                <w:rPrChange w:id="68" w:author="Windows User" w:date="2018-07-27T13:22:00Z">
                  <w:rPr>
                    <w:rFonts w:cs="Calibri"/>
                  </w:rPr>
                </w:rPrChange>
              </w:rPr>
              <w:t>KAARDIL</w:t>
            </w:r>
            <w:r>
              <w:rPr>
                <w:rFonts w:cs="Calibri"/>
              </w:rPr>
              <w:t>:</w:t>
            </w:r>
          </w:p>
          <w:p w:rsidR="00655200" w:rsidRDefault="00655200" w:rsidP="00DB4F49">
            <w:pPr>
              <w:spacing w:after="0"/>
            </w:pPr>
            <w:r>
              <w:t xml:space="preserve">1 EESTI </w:t>
            </w:r>
          </w:p>
          <w:p w:rsidR="00655200" w:rsidRDefault="00655200" w:rsidP="00DB4F49">
            <w:pPr>
              <w:spacing w:after="0"/>
            </w:pPr>
            <w:r>
              <w:t xml:space="preserve">2 ARHANGELSKI OBLAST </w:t>
            </w:r>
          </w:p>
          <w:p w:rsidR="00655200" w:rsidRDefault="00655200" w:rsidP="00DB4F49">
            <w:pPr>
              <w:spacing w:after="0"/>
            </w:pPr>
            <w:r>
              <w:t xml:space="preserve">3 GORKI (NIŽNI NOVGORODI) OBLAST </w:t>
            </w:r>
          </w:p>
          <w:p w:rsidR="00655200" w:rsidRDefault="00655200" w:rsidP="00DB4F49">
            <w:pPr>
              <w:spacing w:after="0"/>
            </w:pPr>
            <w:r>
              <w:t xml:space="preserve">4 HABAROVSKI KRAI / MAGADANI OBLAST </w:t>
            </w:r>
          </w:p>
          <w:p w:rsidR="00655200" w:rsidRDefault="00655200" w:rsidP="00DB4F49">
            <w:pPr>
              <w:spacing w:after="0"/>
            </w:pPr>
            <w:r>
              <w:t xml:space="preserve">5 IRKUTSKI OBLAST </w:t>
            </w:r>
          </w:p>
          <w:p w:rsidR="00655200" w:rsidRDefault="00655200" w:rsidP="00DB4F49">
            <w:pPr>
              <w:spacing w:after="0"/>
            </w:pPr>
            <w:r>
              <w:t xml:space="preserve">6 JAROSLAVLI OBLAST </w:t>
            </w:r>
          </w:p>
          <w:p w:rsidR="00655200" w:rsidRDefault="00655200" w:rsidP="00DB4F49">
            <w:pPr>
              <w:spacing w:after="0"/>
            </w:pPr>
            <w:r>
              <w:t xml:space="preserve">7 KASAHHI NSV </w:t>
            </w:r>
          </w:p>
          <w:p w:rsidR="00655200" w:rsidRDefault="00655200" w:rsidP="00DB4F49">
            <w:pPr>
              <w:spacing w:after="0"/>
            </w:pPr>
            <w:r>
              <w:t xml:space="preserve">8 KEMEROVO OBLAST </w:t>
            </w:r>
          </w:p>
          <w:p w:rsidR="00655200" w:rsidRDefault="00655200" w:rsidP="00DB4F49">
            <w:pPr>
              <w:spacing w:after="0"/>
            </w:pPr>
            <w:r>
              <w:t xml:space="preserve">9 KIROVI OBLAST </w:t>
            </w:r>
          </w:p>
          <w:p w:rsidR="00655200" w:rsidRDefault="00655200" w:rsidP="00DB4F49">
            <w:pPr>
              <w:spacing w:after="0"/>
            </w:pPr>
            <w:r>
              <w:t>10 KOMI ANSV</w:t>
            </w:r>
          </w:p>
          <w:p w:rsidR="00655200" w:rsidRDefault="00655200" w:rsidP="00DB4F49">
            <w:pPr>
              <w:spacing w:after="0"/>
            </w:pPr>
            <w:r>
              <w:t xml:space="preserve">11 KRASNOJARSKI KRAI </w:t>
            </w:r>
          </w:p>
          <w:p w:rsidR="00655200" w:rsidRDefault="00655200" w:rsidP="00DB4F49">
            <w:pPr>
              <w:spacing w:after="0"/>
            </w:pPr>
            <w:r>
              <w:t xml:space="preserve">12 LENINGRADI OBLAST </w:t>
            </w:r>
          </w:p>
          <w:p w:rsidR="00655200" w:rsidRDefault="00655200" w:rsidP="00DB4F49">
            <w:pPr>
              <w:spacing w:after="0"/>
            </w:pPr>
            <w:r>
              <w:t xml:space="preserve">13 MORDVA ANSV </w:t>
            </w:r>
          </w:p>
          <w:p w:rsidR="00655200" w:rsidRDefault="00655200" w:rsidP="00DB4F49">
            <w:pPr>
              <w:spacing w:after="0"/>
            </w:pPr>
            <w:r>
              <w:t xml:space="preserve">14 MOSKVA </w:t>
            </w:r>
          </w:p>
          <w:p w:rsidR="00655200" w:rsidRDefault="00655200" w:rsidP="00DB4F49">
            <w:pPr>
              <w:spacing w:after="0"/>
            </w:pPr>
            <w:r>
              <w:t xml:space="preserve">15 NOVOSIBIRSKI OBLAST </w:t>
            </w:r>
          </w:p>
          <w:p w:rsidR="00655200" w:rsidRDefault="00655200" w:rsidP="00DB4F49">
            <w:pPr>
              <w:spacing w:after="0"/>
            </w:pPr>
            <w:r>
              <w:t xml:space="preserve">16 OMSKI OBLAST </w:t>
            </w:r>
          </w:p>
          <w:p w:rsidR="00655200" w:rsidRDefault="00655200" w:rsidP="00DB4F49">
            <w:pPr>
              <w:spacing w:after="0"/>
            </w:pPr>
            <w:r>
              <w:t xml:space="preserve">17 PERMI (MOLOTOVI) OBLAST </w:t>
            </w:r>
          </w:p>
          <w:p w:rsidR="00655200" w:rsidRDefault="00655200" w:rsidP="00DB4F49">
            <w:pPr>
              <w:spacing w:after="0"/>
            </w:pPr>
            <w:r>
              <w:t xml:space="preserve">18 SVERDLOVSKI OBLAST </w:t>
            </w:r>
          </w:p>
          <w:p w:rsidR="00655200" w:rsidRDefault="00655200" w:rsidP="00DB4F49">
            <w:pPr>
              <w:spacing w:after="0"/>
            </w:pPr>
            <w:r>
              <w:t xml:space="preserve">19 TJUMENI OBLAST </w:t>
            </w:r>
          </w:p>
          <w:p w:rsidR="00655200" w:rsidRDefault="00655200" w:rsidP="00DB4F49">
            <w:pPr>
              <w:spacing w:after="0"/>
              <w:rPr>
                <w:rFonts w:cs="Calibri"/>
              </w:rPr>
            </w:pPr>
            <w:r>
              <w:t>20 TOMSKI OBLAST</w:t>
            </w:r>
          </w:p>
          <w:p w:rsidR="00655200" w:rsidRPr="00DB4F49" w:rsidRDefault="00655200" w:rsidP="00655200">
            <w:pPr>
              <w:spacing w:after="0"/>
              <w:rPr>
                <w:rFonts w:cs="Calibri"/>
              </w:rPr>
            </w:pPr>
          </w:p>
        </w:tc>
        <w:tc>
          <w:tcPr>
            <w:tcW w:w="5068" w:type="dxa"/>
          </w:tcPr>
          <w:p w:rsidR="006A789E" w:rsidRPr="00FB74A5" w:rsidRDefault="001F30D0" w:rsidP="00DB4F49">
            <w:pPr>
              <w:pStyle w:val="Heading3"/>
              <w:rPr>
                <w:rFonts w:ascii="Calibri" w:hAnsi="Calibri" w:cs="Calibri"/>
              </w:rPr>
            </w:pPr>
            <w:r w:rsidRPr="00FB74A5">
              <w:rPr>
                <w:rFonts w:ascii="Calibri" w:hAnsi="Calibri" w:cs="Calibri"/>
              </w:rPr>
              <w:t>Основные места расстрелов, заключения и поселения эстонцев</w:t>
            </w:r>
          </w:p>
          <w:p w:rsidR="000F5665" w:rsidRPr="00DB4F49" w:rsidRDefault="006A789E" w:rsidP="00DB4F49">
            <w:pPr>
              <w:spacing w:after="0"/>
              <w:rPr>
                <w:rFonts w:cs="Calibri"/>
              </w:rPr>
            </w:pPr>
            <w:r w:rsidRPr="00DB4F49">
              <w:rPr>
                <w:rFonts w:cs="Calibri"/>
              </w:rPr>
              <w:t xml:space="preserve">Печально известные места памяти коммунистического террора – это места заключения и расправ. Батарейная тюрьма, камеры заключения на улице Пагари в Таллинне, Тартуской тюрьме и на территории усадьбы Шели в Пирита-Козе – вот только четыре из многих мест страданий, где люди содержались в заключении или были убиты. В большинстве случаев политических заключенных отправляли в отдаленные районы России. Основными местами заключения эстонцев были Севураллаг (с центром в Сосьве), Воркутлаг (Воркута), Дубравлаг (Явас), Норильлаг (Норильск), Усольлаг (Соликамск), Севвостлаг (Магадан), Вятлаг (Кировская область), Озерлаг (Тайшет) и другие. Депортированные в июне 1941 года люди были отправлены в Новосибирскую (из которой в 1944 году была выделена Томская область) и Кировскую области. Депортированные в марте 1949 года были направлены в Красноярский край и Новосибирскую, Иркутскую и Кировскую области. Сегодня подавляющая часть жертв коммунистического террора покоится в </w:t>
            </w:r>
            <w:r w:rsidR="002B0932" w:rsidRPr="00DB4F49">
              <w:rPr>
                <w:rFonts w:cs="Calibri"/>
              </w:rPr>
              <w:t>безымянных</w:t>
            </w:r>
            <w:r w:rsidR="002B0932">
              <w:rPr>
                <w:rFonts w:cs="Calibri"/>
              </w:rPr>
              <w:t xml:space="preserve"> </w:t>
            </w:r>
            <w:r w:rsidRPr="00DB4F49">
              <w:rPr>
                <w:rFonts w:cs="Calibri"/>
              </w:rPr>
              <w:t xml:space="preserve">могилах без крестов. </w:t>
            </w:r>
            <w:r w:rsidRPr="00DB4F49">
              <w:rPr>
                <w:rFonts w:cs="Calibri"/>
                <w:lang w:val="ru-RU"/>
              </w:rPr>
              <w:t>Да будет</w:t>
            </w:r>
            <w:r w:rsidRPr="00DB4F49">
              <w:rPr>
                <w:rFonts w:cs="Calibri"/>
              </w:rPr>
              <w:t xml:space="preserve"> этот мемориал местом их памяти!</w:t>
            </w:r>
            <w:r w:rsidR="001F30D0" w:rsidRPr="00DB4F49">
              <w:rPr>
                <w:rFonts w:cs="Calibri"/>
              </w:rPr>
              <w:t>(10</w:t>
            </w:r>
            <w:r w:rsidR="002B0932">
              <w:rPr>
                <w:rFonts w:cs="Calibri"/>
              </w:rPr>
              <w:t>40</w:t>
            </w:r>
            <w:r w:rsidR="001F30D0" w:rsidRPr="00DB4F49">
              <w:rPr>
                <w:rFonts w:cs="Calibri"/>
              </w:rPr>
              <w:t>)</w:t>
            </w:r>
          </w:p>
        </w:tc>
        <w:tc>
          <w:tcPr>
            <w:tcW w:w="4715" w:type="dxa"/>
          </w:tcPr>
          <w:p w:rsidR="00B11707" w:rsidRPr="00DB4F49" w:rsidRDefault="00B11707" w:rsidP="00DB4F49">
            <w:pPr>
              <w:pStyle w:val="Heading3"/>
              <w:spacing w:before="0"/>
              <w:rPr>
                <w:rFonts w:ascii="Calibri" w:hAnsi="Calibri" w:cs="Calibri"/>
                <w:lang w:val="en-GB"/>
              </w:rPr>
            </w:pPr>
            <w:bookmarkStart w:id="69" w:name="_Toc501704820"/>
            <w:r w:rsidRPr="00DB4F49">
              <w:rPr>
                <w:rFonts w:ascii="Calibri" w:hAnsi="Calibri" w:cs="Calibri"/>
                <w:lang w:val="en-GB"/>
              </w:rPr>
              <w:t xml:space="preserve">Primary sites where the murder, imprisonment and forced </w:t>
            </w:r>
            <w:r w:rsidR="007269E6">
              <w:rPr>
                <w:rFonts w:ascii="Calibri" w:hAnsi="Calibri" w:cs="Calibri"/>
                <w:lang w:val="en-GB"/>
              </w:rPr>
              <w:t>resettlement</w:t>
            </w:r>
            <w:r w:rsidRPr="00DB4F49">
              <w:rPr>
                <w:rFonts w:ascii="Calibri" w:hAnsi="Calibri" w:cs="Calibri"/>
                <w:lang w:val="en-GB"/>
              </w:rPr>
              <w:t xml:space="preserve"> of Estonians took place</w:t>
            </w:r>
            <w:bookmarkEnd w:id="69"/>
          </w:p>
          <w:p w:rsidR="00B11707" w:rsidRPr="00DB4F49" w:rsidRDefault="00B11707" w:rsidP="00DB4F49">
            <w:pPr>
              <w:spacing w:after="0"/>
              <w:rPr>
                <w:rFonts w:cs="Calibri"/>
                <w:lang w:val="en-GB"/>
              </w:rPr>
            </w:pPr>
            <w:r w:rsidRPr="00DB4F49">
              <w:rPr>
                <w:rFonts w:cs="Calibri"/>
                <w:lang w:val="en-GB"/>
              </w:rPr>
              <w:t xml:space="preserve">The notorious sites of memory of the communist terror are centres of detention and sites of execution. </w:t>
            </w:r>
            <w:proofErr w:type="spellStart"/>
            <w:r w:rsidRPr="00DB4F49">
              <w:rPr>
                <w:rFonts w:cs="Calibri"/>
                <w:lang w:val="en-GB"/>
              </w:rPr>
              <w:t>Patarei</w:t>
            </w:r>
            <w:proofErr w:type="spellEnd"/>
            <w:r w:rsidRPr="00DB4F49">
              <w:rPr>
                <w:rFonts w:cs="Calibri"/>
                <w:lang w:val="en-GB"/>
              </w:rPr>
              <w:t xml:space="preserve"> Prison, the prison cells in </w:t>
            </w:r>
            <w:r w:rsidR="00E34852">
              <w:rPr>
                <w:rFonts w:cs="Calibri"/>
                <w:lang w:val="en-GB"/>
              </w:rPr>
              <w:t xml:space="preserve">the </w:t>
            </w:r>
            <w:r w:rsidRPr="00DB4F49">
              <w:rPr>
                <w:rFonts w:cs="Calibri"/>
                <w:lang w:val="en-GB"/>
              </w:rPr>
              <w:t xml:space="preserve">NKVD headquarters in Tallinn, </w:t>
            </w:r>
            <w:r w:rsidR="00E34852">
              <w:rPr>
                <w:rFonts w:cs="Calibri"/>
                <w:lang w:val="en-GB"/>
              </w:rPr>
              <w:t xml:space="preserve">the area of the </w:t>
            </w:r>
            <w:proofErr w:type="spellStart"/>
            <w:r w:rsidR="00E34852">
              <w:rPr>
                <w:rFonts w:cs="Calibri"/>
                <w:lang w:val="en-GB"/>
              </w:rPr>
              <w:t>Scheel</w:t>
            </w:r>
            <w:proofErr w:type="spellEnd"/>
            <w:r w:rsidR="00E34852">
              <w:rPr>
                <w:rFonts w:cs="Calibri"/>
                <w:lang w:val="en-GB"/>
              </w:rPr>
              <w:t xml:space="preserve"> </w:t>
            </w:r>
            <w:r w:rsidR="00F754BD">
              <w:rPr>
                <w:rFonts w:cs="Calibri"/>
                <w:lang w:val="en-GB"/>
              </w:rPr>
              <w:t>M</w:t>
            </w:r>
            <w:r w:rsidR="00E34852">
              <w:rPr>
                <w:rFonts w:cs="Calibri"/>
                <w:lang w:val="en-GB"/>
              </w:rPr>
              <w:t xml:space="preserve">anor in </w:t>
            </w:r>
            <w:proofErr w:type="spellStart"/>
            <w:r w:rsidR="00E34852">
              <w:rPr>
                <w:rFonts w:cs="Calibri"/>
                <w:lang w:val="en-GB"/>
              </w:rPr>
              <w:t>Pirita-Kose</w:t>
            </w:r>
            <w:proofErr w:type="spellEnd"/>
            <w:r w:rsidRPr="00DB4F49">
              <w:rPr>
                <w:rFonts w:cs="Calibri"/>
                <w:lang w:val="en-GB"/>
              </w:rPr>
              <w:t xml:space="preserve">, and Tartu Prison are only the first four of </w:t>
            </w:r>
            <w:r w:rsidR="00F754BD">
              <w:rPr>
                <w:rFonts w:cs="Calibri"/>
                <w:lang w:val="en-GB"/>
              </w:rPr>
              <w:t xml:space="preserve">the </w:t>
            </w:r>
            <w:r w:rsidRPr="00DB4F49">
              <w:rPr>
                <w:rFonts w:cs="Calibri"/>
                <w:lang w:val="en-GB"/>
              </w:rPr>
              <w:t>many places of suffering in Estonia where Estonians were detained and murdered. Generally</w:t>
            </w:r>
            <w:r w:rsidR="00F754BD">
              <w:rPr>
                <w:rFonts w:cs="Calibri"/>
                <w:lang w:val="en-GB"/>
              </w:rPr>
              <w:t>,</w:t>
            </w:r>
            <w:r w:rsidRPr="00DB4F49">
              <w:rPr>
                <w:rFonts w:cs="Calibri"/>
                <w:lang w:val="en-GB"/>
              </w:rPr>
              <w:t xml:space="preserve"> political prisoners were taken far away to Russia </w:t>
            </w:r>
            <w:r w:rsidR="00F754BD">
              <w:rPr>
                <w:rFonts w:cs="Calibri"/>
                <w:lang w:val="en-GB"/>
              </w:rPr>
              <w:t>for</w:t>
            </w:r>
            <w:r w:rsidR="00F754BD" w:rsidRPr="00DB4F49">
              <w:rPr>
                <w:rFonts w:cs="Calibri"/>
                <w:lang w:val="en-GB"/>
              </w:rPr>
              <w:t xml:space="preserve"> </w:t>
            </w:r>
            <w:r w:rsidRPr="00DB4F49">
              <w:rPr>
                <w:rFonts w:cs="Calibri"/>
                <w:lang w:val="en-GB"/>
              </w:rPr>
              <w:t xml:space="preserve">imprisonment and forced labour. The primary sites of imprisonment of Estonian people </w:t>
            </w:r>
            <w:r w:rsidR="00F754BD">
              <w:rPr>
                <w:rFonts w:cs="Calibri"/>
                <w:lang w:val="en-GB"/>
              </w:rPr>
              <w:t>we</w:t>
            </w:r>
            <w:r w:rsidR="00F754BD" w:rsidRPr="00DB4F49">
              <w:rPr>
                <w:rFonts w:cs="Calibri"/>
                <w:lang w:val="en-GB"/>
              </w:rPr>
              <w:t xml:space="preserve">re </w:t>
            </w:r>
            <w:proofErr w:type="spellStart"/>
            <w:r w:rsidRPr="00DB4F49">
              <w:rPr>
                <w:rFonts w:cs="Calibri"/>
                <w:lang w:val="en-GB"/>
              </w:rPr>
              <w:t>Sevurallag</w:t>
            </w:r>
            <w:proofErr w:type="spellEnd"/>
            <w:r w:rsidRPr="00DB4F49">
              <w:rPr>
                <w:rFonts w:cs="Calibri"/>
                <w:lang w:val="en-GB"/>
              </w:rPr>
              <w:t xml:space="preserve"> (with </w:t>
            </w:r>
            <w:proofErr w:type="spellStart"/>
            <w:r w:rsidRPr="00DB4F49">
              <w:rPr>
                <w:rFonts w:cs="Calibri"/>
                <w:lang w:val="en-GB"/>
              </w:rPr>
              <w:t>Sosva</w:t>
            </w:r>
            <w:proofErr w:type="spellEnd"/>
            <w:r w:rsidRPr="00DB4F49">
              <w:rPr>
                <w:rFonts w:cs="Calibri"/>
                <w:lang w:val="en-GB"/>
              </w:rPr>
              <w:t xml:space="preserve"> as its centre), </w:t>
            </w:r>
            <w:proofErr w:type="spellStart"/>
            <w:r w:rsidRPr="00DB4F49">
              <w:rPr>
                <w:rFonts w:cs="Calibri"/>
                <w:lang w:val="en-GB"/>
              </w:rPr>
              <w:t>Vorkutlag</w:t>
            </w:r>
            <w:proofErr w:type="spellEnd"/>
            <w:r w:rsidRPr="00DB4F49">
              <w:rPr>
                <w:rFonts w:cs="Calibri"/>
                <w:lang w:val="en-GB"/>
              </w:rPr>
              <w:t xml:space="preserve"> (Vorkuta), </w:t>
            </w:r>
            <w:proofErr w:type="spellStart"/>
            <w:r w:rsidRPr="00DB4F49">
              <w:rPr>
                <w:rFonts w:cs="Calibri"/>
                <w:lang w:val="en-GB"/>
              </w:rPr>
              <w:t>Dubravlag</w:t>
            </w:r>
            <w:proofErr w:type="spellEnd"/>
            <w:r w:rsidRPr="00DB4F49">
              <w:rPr>
                <w:rFonts w:cs="Calibri"/>
                <w:lang w:val="en-GB"/>
              </w:rPr>
              <w:t xml:space="preserve"> (</w:t>
            </w:r>
            <w:proofErr w:type="spellStart"/>
            <w:r w:rsidRPr="00DB4F49">
              <w:rPr>
                <w:rFonts w:cs="Calibri"/>
                <w:lang w:val="en-GB"/>
              </w:rPr>
              <w:t>Yavas</w:t>
            </w:r>
            <w:proofErr w:type="spellEnd"/>
            <w:r w:rsidRPr="00DB4F49">
              <w:rPr>
                <w:rFonts w:cs="Calibri"/>
                <w:lang w:val="en-GB"/>
              </w:rPr>
              <w:t xml:space="preserve">), </w:t>
            </w:r>
            <w:proofErr w:type="spellStart"/>
            <w:r w:rsidRPr="00DB4F49">
              <w:rPr>
                <w:rFonts w:cs="Calibri"/>
                <w:lang w:val="en-GB"/>
              </w:rPr>
              <w:t>Norillag</w:t>
            </w:r>
            <w:proofErr w:type="spellEnd"/>
            <w:r w:rsidRPr="00DB4F49">
              <w:rPr>
                <w:rFonts w:cs="Calibri"/>
                <w:lang w:val="en-GB"/>
              </w:rPr>
              <w:t xml:space="preserve"> (Norilsk), </w:t>
            </w:r>
            <w:proofErr w:type="spellStart"/>
            <w:r w:rsidRPr="00DB4F49">
              <w:rPr>
                <w:rFonts w:cs="Calibri"/>
                <w:lang w:val="en-GB"/>
              </w:rPr>
              <w:t>Usollag</w:t>
            </w:r>
            <w:proofErr w:type="spellEnd"/>
            <w:r w:rsidRPr="00DB4F49">
              <w:rPr>
                <w:rFonts w:cs="Calibri"/>
                <w:lang w:val="en-GB"/>
              </w:rPr>
              <w:t xml:space="preserve"> (</w:t>
            </w:r>
            <w:proofErr w:type="spellStart"/>
            <w:r w:rsidRPr="00DB4F49">
              <w:rPr>
                <w:rFonts w:cs="Calibri"/>
                <w:lang w:val="en-GB"/>
              </w:rPr>
              <w:t>Solikamsk</w:t>
            </w:r>
            <w:proofErr w:type="spellEnd"/>
            <w:r w:rsidRPr="00DB4F49">
              <w:rPr>
                <w:rFonts w:cs="Calibri"/>
                <w:lang w:val="en-GB"/>
              </w:rPr>
              <w:t xml:space="preserve">), </w:t>
            </w:r>
            <w:proofErr w:type="spellStart"/>
            <w:r w:rsidRPr="00DB4F49">
              <w:rPr>
                <w:rFonts w:cs="Calibri"/>
                <w:lang w:val="en-GB"/>
              </w:rPr>
              <w:t>Sevvostlag</w:t>
            </w:r>
            <w:proofErr w:type="spellEnd"/>
            <w:r w:rsidRPr="00DB4F49">
              <w:rPr>
                <w:rFonts w:cs="Calibri"/>
                <w:lang w:val="en-GB"/>
              </w:rPr>
              <w:t xml:space="preserve"> (</w:t>
            </w:r>
            <w:proofErr w:type="spellStart"/>
            <w:r w:rsidRPr="00DB4F49">
              <w:rPr>
                <w:rFonts w:cs="Calibri"/>
                <w:lang w:val="en-GB"/>
              </w:rPr>
              <w:t>Magadan</w:t>
            </w:r>
            <w:proofErr w:type="spellEnd"/>
            <w:r w:rsidRPr="00DB4F49">
              <w:rPr>
                <w:rFonts w:cs="Calibri"/>
                <w:lang w:val="en-GB"/>
              </w:rPr>
              <w:t xml:space="preserve">), </w:t>
            </w:r>
            <w:proofErr w:type="spellStart"/>
            <w:r w:rsidRPr="00DB4F49">
              <w:rPr>
                <w:rFonts w:cs="Calibri"/>
                <w:lang w:val="en-GB"/>
              </w:rPr>
              <w:t>V</w:t>
            </w:r>
            <w:r w:rsidR="00E54BEB">
              <w:rPr>
                <w:rFonts w:cs="Calibri"/>
                <w:lang w:val="en-GB"/>
              </w:rPr>
              <w:t>y</w:t>
            </w:r>
            <w:r w:rsidRPr="00DB4F49">
              <w:rPr>
                <w:rFonts w:cs="Calibri"/>
                <w:lang w:val="en-GB"/>
              </w:rPr>
              <w:t>atlag</w:t>
            </w:r>
            <w:proofErr w:type="spellEnd"/>
            <w:r w:rsidRPr="00DB4F49">
              <w:rPr>
                <w:rFonts w:cs="Calibri"/>
                <w:lang w:val="en-GB"/>
              </w:rPr>
              <w:t xml:space="preserve"> (Kirov oblast), </w:t>
            </w:r>
            <w:proofErr w:type="spellStart"/>
            <w:r w:rsidRPr="00DB4F49">
              <w:rPr>
                <w:rFonts w:cs="Calibri"/>
                <w:lang w:val="en-GB"/>
              </w:rPr>
              <w:t>Ozerlag</w:t>
            </w:r>
            <w:proofErr w:type="spellEnd"/>
            <w:r w:rsidRPr="00DB4F49">
              <w:rPr>
                <w:rFonts w:cs="Calibri"/>
                <w:lang w:val="en-GB"/>
              </w:rPr>
              <w:t xml:space="preserve"> (</w:t>
            </w:r>
            <w:proofErr w:type="spellStart"/>
            <w:r w:rsidRPr="00DB4F49">
              <w:rPr>
                <w:rFonts w:cs="Calibri"/>
                <w:lang w:val="en-GB"/>
              </w:rPr>
              <w:t>Ta</w:t>
            </w:r>
            <w:r w:rsidR="00E54BEB">
              <w:rPr>
                <w:rFonts w:cs="Calibri"/>
                <w:lang w:val="en-GB"/>
              </w:rPr>
              <w:t>y</w:t>
            </w:r>
            <w:r w:rsidRPr="00DB4F49">
              <w:rPr>
                <w:rFonts w:cs="Calibri"/>
                <w:lang w:val="en-GB"/>
              </w:rPr>
              <w:t>shet</w:t>
            </w:r>
            <w:proofErr w:type="spellEnd"/>
            <w:r w:rsidRPr="00DB4F49">
              <w:rPr>
                <w:rFonts w:cs="Calibri"/>
                <w:lang w:val="en-GB"/>
              </w:rPr>
              <w:t>)</w:t>
            </w:r>
            <w:r w:rsidR="00E54BEB">
              <w:rPr>
                <w:rFonts w:cs="Calibri"/>
                <w:lang w:val="en-GB"/>
              </w:rPr>
              <w:t>,</w:t>
            </w:r>
            <w:r w:rsidRPr="00DB4F49">
              <w:rPr>
                <w:rFonts w:cs="Calibri"/>
                <w:lang w:val="en-GB"/>
              </w:rPr>
              <w:t xml:space="preserve"> a</w:t>
            </w:r>
            <w:r w:rsidR="00E54BEB">
              <w:rPr>
                <w:rFonts w:cs="Calibri"/>
                <w:lang w:val="en-GB"/>
              </w:rPr>
              <w:t>mong</w:t>
            </w:r>
            <w:r w:rsidRPr="00DB4F49">
              <w:rPr>
                <w:rFonts w:cs="Calibri"/>
                <w:lang w:val="en-GB"/>
              </w:rPr>
              <w:t xml:space="preserve"> others that have gone down in history. The Novosibirsk (and Tomsk </w:t>
            </w:r>
            <w:r w:rsidR="00E54BEB">
              <w:rPr>
                <w:rFonts w:cs="Calibri"/>
                <w:lang w:val="en-GB"/>
              </w:rPr>
              <w:t xml:space="preserve">oblast </w:t>
            </w:r>
            <w:r w:rsidRPr="00DB4F49">
              <w:rPr>
                <w:rFonts w:cs="Calibri"/>
                <w:lang w:val="en-GB"/>
              </w:rPr>
              <w:t xml:space="preserve">separated from it in 1944) and Kirov </w:t>
            </w:r>
            <w:r w:rsidR="00E54BEB" w:rsidRPr="00DB4F49">
              <w:rPr>
                <w:rFonts w:cs="Calibri"/>
                <w:lang w:val="en-GB"/>
              </w:rPr>
              <w:t xml:space="preserve">oblasts </w:t>
            </w:r>
            <w:r w:rsidRPr="00DB4F49">
              <w:rPr>
                <w:rFonts w:cs="Calibri"/>
                <w:lang w:val="en-GB"/>
              </w:rPr>
              <w:t xml:space="preserve">were the places of forced </w:t>
            </w:r>
            <w:r w:rsidR="007269E6">
              <w:rPr>
                <w:rFonts w:cs="Calibri"/>
                <w:lang w:val="en-GB"/>
              </w:rPr>
              <w:t>resettlement</w:t>
            </w:r>
            <w:r w:rsidRPr="00DB4F49">
              <w:rPr>
                <w:rFonts w:cs="Calibri"/>
                <w:lang w:val="en-GB"/>
              </w:rPr>
              <w:t xml:space="preserve"> for the deportees from June 1941. The </w:t>
            </w:r>
            <w:r w:rsidR="00E54BEB" w:rsidRPr="00DB4F49">
              <w:rPr>
                <w:rFonts w:cs="Calibri"/>
                <w:lang w:val="en-GB"/>
              </w:rPr>
              <w:t>pe</w:t>
            </w:r>
            <w:r w:rsidR="00E54BEB">
              <w:rPr>
                <w:rFonts w:cs="Calibri"/>
                <w:lang w:val="en-GB"/>
              </w:rPr>
              <w:t>ople</w:t>
            </w:r>
            <w:r w:rsidR="00E54BEB" w:rsidRPr="00DB4F49">
              <w:rPr>
                <w:rFonts w:cs="Calibri"/>
                <w:lang w:val="en-GB"/>
              </w:rPr>
              <w:t xml:space="preserve"> </w:t>
            </w:r>
            <w:r w:rsidRPr="00DB4F49">
              <w:rPr>
                <w:rFonts w:cs="Calibri"/>
                <w:lang w:val="en-GB"/>
              </w:rPr>
              <w:t xml:space="preserve">deported in March 1949 were taken to Krasnoyarsk </w:t>
            </w:r>
            <w:proofErr w:type="spellStart"/>
            <w:r w:rsidR="00E54BEB">
              <w:rPr>
                <w:rFonts w:cs="Calibri"/>
                <w:lang w:val="en-GB"/>
              </w:rPr>
              <w:t>Krai</w:t>
            </w:r>
            <w:proofErr w:type="spellEnd"/>
            <w:r w:rsidRPr="00DB4F49">
              <w:rPr>
                <w:rFonts w:cs="Calibri"/>
                <w:lang w:val="en-GB"/>
              </w:rPr>
              <w:t xml:space="preserve"> and the Novosibirsk, Irkutsk and Omsk</w:t>
            </w:r>
            <w:r w:rsidR="00E54BEB" w:rsidRPr="00DB4F49">
              <w:rPr>
                <w:rFonts w:cs="Calibri"/>
                <w:lang w:val="en-GB"/>
              </w:rPr>
              <w:t xml:space="preserve"> oblasts</w:t>
            </w:r>
            <w:r w:rsidRPr="00DB4F49">
              <w:rPr>
                <w:rFonts w:cs="Calibri"/>
                <w:lang w:val="en-GB"/>
              </w:rPr>
              <w:t xml:space="preserve">. The vast majority of </w:t>
            </w:r>
            <w:r w:rsidR="00E54BEB">
              <w:rPr>
                <w:rFonts w:cs="Calibri"/>
                <w:lang w:val="en-GB"/>
              </w:rPr>
              <w:t xml:space="preserve">the </w:t>
            </w:r>
            <w:r w:rsidRPr="00DB4F49">
              <w:rPr>
                <w:rFonts w:cs="Calibri"/>
                <w:lang w:val="en-GB"/>
              </w:rPr>
              <w:t xml:space="preserve">victims of the communist terror today rest in </w:t>
            </w:r>
            <w:r w:rsidR="008B4D2E">
              <w:rPr>
                <w:rFonts w:cs="Calibri"/>
                <w:lang w:val="en-GB"/>
              </w:rPr>
              <w:t xml:space="preserve">unnamed </w:t>
            </w:r>
            <w:r w:rsidRPr="00DB4F49">
              <w:rPr>
                <w:rFonts w:cs="Calibri"/>
                <w:lang w:val="en-GB"/>
              </w:rPr>
              <w:t xml:space="preserve">graves </w:t>
            </w:r>
            <w:r w:rsidR="004C4516">
              <w:rPr>
                <w:rFonts w:cs="Calibri"/>
                <w:lang w:val="en-GB"/>
              </w:rPr>
              <w:t>without crosses</w:t>
            </w:r>
            <w:r w:rsidRPr="00DB4F49">
              <w:rPr>
                <w:rFonts w:cs="Calibri"/>
                <w:lang w:val="en-GB"/>
              </w:rPr>
              <w:t xml:space="preserve">. May this memorial </w:t>
            </w:r>
            <w:r w:rsidR="004C4516">
              <w:rPr>
                <w:rFonts w:cs="Calibri"/>
                <w:lang w:val="en-GB"/>
              </w:rPr>
              <w:t>commemorate</w:t>
            </w:r>
            <w:r w:rsidRPr="00DB4F49">
              <w:rPr>
                <w:rFonts w:cs="Calibri"/>
                <w:lang w:val="en-GB"/>
              </w:rPr>
              <w:t xml:space="preserve"> the</w:t>
            </w:r>
            <w:r w:rsidR="004C4516">
              <w:rPr>
                <w:rFonts w:cs="Calibri"/>
                <w:lang w:val="en-GB"/>
              </w:rPr>
              <w:t>m</w:t>
            </w:r>
            <w:r w:rsidRPr="00DB4F49">
              <w:rPr>
                <w:rFonts w:cs="Calibri"/>
                <w:lang w:val="en-GB"/>
              </w:rPr>
              <w:t>! (1,</w:t>
            </w:r>
            <w:r w:rsidR="009752E0">
              <w:rPr>
                <w:rFonts w:cs="Calibri"/>
                <w:lang w:val="en-GB"/>
              </w:rPr>
              <w:t>13</w:t>
            </w:r>
            <w:r w:rsidRPr="00DB4F49">
              <w:rPr>
                <w:rFonts w:cs="Calibri"/>
                <w:lang w:val="en-GB"/>
              </w:rPr>
              <w:t>4)</w:t>
            </w:r>
          </w:p>
          <w:p w:rsidR="000F5665" w:rsidRPr="00DB4F49" w:rsidRDefault="000F5665" w:rsidP="00DB4F49">
            <w:pPr>
              <w:spacing w:after="0"/>
              <w:rPr>
                <w:rFonts w:cs="Calibri"/>
              </w:rPr>
            </w:pPr>
            <w:bookmarkStart w:id="70" w:name="_GoBack"/>
            <w:bookmarkEnd w:id="70"/>
          </w:p>
        </w:tc>
      </w:tr>
    </w:tbl>
    <w:p w:rsidR="00C91B9B" w:rsidRPr="00704A81" w:rsidRDefault="00C91B9B" w:rsidP="00704A81">
      <w:pPr>
        <w:spacing w:after="0"/>
        <w:ind w:left="360"/>
        <w:rPr>
          <w:rFonts w:cs="Calibri"/>
        </w:rPr>
      </w:pPr>
    </w:p>
    <w:sectPr w:rsidR="00C91B9B" w:rsidRPr="00704A81" w:rsidSect="000F5665">
      <w:headerReference w:type="default" r:id="rId8"/>
      <w:footerReference w:type="default" r:id="rId9"/>
      <w:pgSz w:w="16838" w:h="11906" w:orient="landscape"/>
      <w:pgMar w:top="1417" w:right="1417" w:bottom="1417" w:left="1417" w:header="68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EB8" w:rsidRDefault="000D1EB8" w:rsidP="003C118C">
      <w:pPr>
        <w:spacing w:after="0" w:line="240" w:lineRule="auto"/>
      </w:pPr>
      <w:r>
        <w:separator/>
      </w:r>
    </w:p>
  </w:endnote>
  <w:endnote w:type="continuationSeparator" w:id="0">
    <w:p w:rsidR="000D1EB8" w:rsidRDefault="000D1EB8" w:rsidP="003C11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05329"/>
      <w:docPartObj>
        <w:docPartGallery w:val="Page Numbers (Bottom of Page)"/>
        <w:docPartUnique/>
      </w:docPartObj>
    </w:sdtPr>
    <w:sdtContent>
      <w:p w:rsidR="00672A39" w:rsidRDefault="00C62D23">
        <w:pPr>
          <w:pStyle w:val="Footer"/>
          <w:jc w:val="right"/>
        </w:pPr>
        <w:fldSimple w:instr=" PAGE   \* MERGEFORMAT ">
          <w:r w:rsidR="00655200">
            <w:rPr>
              <w:noProof/>
            </w:rPr>
            <w:t>23</w:t>
          </w:r>
        </w:fldSimple>
      </w:p>
    </w:sdtContent>
  </w:sdt>
  <w:p w:rsidR="00672A39" w:rsidRDefault="00672A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EB8" w:rsidRDefault="000D1EB8" w:rsidP="003C118C">
      <w:pPr>
        <w:spacing w:after="0" w:line="240" w:lineRule="auto"/>
      </w:pPr>
      <w:r>
        <w:separator/>
      </w:r>
    </w:p>
  </w:footnote>
  <w:footnote w:type="continuationSeparator" w:id="0">
    <w:p w:rsidR="000D1EB8" w:rsidRDefault="000D1EB8" w:rsidP="003C11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4D9" w:rsidRPr="007A7C61" w:rsidRDefault="00D714D9">
    <w:pPr>
      <w:pStyle w:val="Header"/>
    </w:pPr>
    <w:r>
      <w:t>Kommunismiohvrite memoriaal, töövõtuleping nr T12304/16</w:t>
    </w:r>
  </w:p>
  <w:p w:rsidR="00D714D9" w:rsidRDefault="00D714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E244E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2249C9"/>
    <w:multiLevelType w:val="hybridMultilevel"/>
    <w:tmpl w:val="EE26B61C"/>
    <w:lvl w:ilvl="0" w:tplc="E2080DAC">
      <w:start w:val="1"/>
      <w:numFmt w:val="decimal"/>
      <w:lvlText w:val="%1."/>
      <w:lvlJc w:val="left"/>
      <w:pPr>
        <w:ind w:left="1776" w:hanging="360"/>
      </w:pPr>
      <w:rPr>
        <w:rFonts w:hint="default"/>
      </w:rPr>
    </w:lvl>
    <w:lvl w:ilvl="1" w:tplc="04250019" w:tentative="1">
      <w:start w:val="1"/>
      <w:numFmt w:val="lowerLetter"/>
      <w:lvlText w:val="%2."/>
      <w:lvlJc w:val="left"/>
      <w:pPr>
        <w:ind w:left="2496" w:hanging="360"/>
      </w:pPr>
    </w:lvl>
    <w:lvl w:ilvl="2" w:tplc="0425001B" w:tentative="1">
      <w:start w:val="1"/>
      <w:numFmt w:val="lowerRoman"/>
      <w:lvlText w:val="%3."/>
      <w:lvlJc w:val="right"/>
      <w:pPr>
        <w:ind w:left="3216" w:hanging="180"/>
      </w:pPr>
    </w:lvl>
    <w:lvl w:ilvl="3" w:tplc="0425000F" w:tentative="1">
      <w:start w:val="1"/>
      <w:numFmt w:val="decimal"/>
      <w:lvlText w:val="%4."/>
      <w:lvlJc w:val="left"/>
      <w:pPr>
        <w:ind w:left="3936" w:hanging="360"/>
      </w:pPr>
    </w:lvl>
    <w:lvl w:ilvl="4" w:tplc="04250019" w:tentative="1">
      <w:start w:val="1"/>
      <w:numFmt w:val="lowerLetter"/>
      <w:lvlText w:val="%5."/>
      <w:lvlJc w:val="left"/>
      <w:pPr>
        <w:ind w:left="4656" w:hanging="360"/>
      </w:pPr>
    </w:lvl>
    <w:lvl w:ilvl="5" w:tplc="0425001B" w:tentative="1">
      <w:start w:val="1"/>
      <w:numFmt w:val="lowerRoman"/>
      <w:lvlText w:val="%6."/>
      <w:lvlJc w:val="right"/>
      <w:pPr>
        <w:ind w:left="5376" w:hanging="180"/>
      </w:pPr>
    </w:lvl>
    <w:lvl w:ilvl="6" w:tplc="0425000F" w:tentative="1">
      <w:start w:val="1"/>
      <w:numFmt w:val="decimal"/>
      <w:lvlText w:val="%7."/>
      <w:lvlJc w:val="left"/>
      <w:pPr>
        <w:ind w:left="6096" w:hanging="360"/>
      </w:pPr>
    </w:lvl>
    <w:lvl w:ilvl="7" w:tplc="04250019" w:tentative="1">
      <w:start w:val="1"/>
      <w:numFmt w:val="lowerLetter"/>
      <w:lvlText w:val="%8."/>
      <w:lvlJc w:val="left"/>
      <w:pPr>
        <w:ind w:left="6816" w:hanging="360"/>
      </w:pPr>
    </w:lvl>
    <w:lvl w:ilvl="8" w:tplc="0425001B" w:tentative="1">
      <w:start w:val="1"/>
      <w:numFmt w:val="lowerRoman"/>
      <w:lvlText w:val="%9."/>
      <w:lvlJc w:val="right"/>
      <w:pPr>
        <w:ind w:left="7536" w:hanging="180"/>
      </w:pPr>
    </w:lvl>
  </w:abstractNum>
  <w:abstractNum w:abstractNumId="2">
    <w:nsid w:val="02D66909"/>
    <w:multiLevelType w:val="hybridMultilevel"/>
    <w:tmpl w:val="4EF6B1A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D1B7D94"/>
    <w:multiLevelType w:val="hybridMultilevel"/>
    <w:tmpl w:val="1F648C88"/>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39D326C"/>
    <w:multiLevelType w:val="hybridMultilevel"/>
    <w:tmpl w:val="4EF6B1A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8953E72"/>
    <w:multiLevelType w:val="hybridMultilevel"/>
    <w:tmpl w:val="05C25618"/>
    <w:lvl w:ilvl="0" w:tplc="406E0EB8">
      <w:start w:val="7"/>
      <w:numFmt w:val="decimal"/>
      <w:lvlText w:val="%1."/>
      <w:lvlJc w:val="left"/>
      <w:pPr>
        <w:ind w:left="2345" w:hanging="360"/>
      </w:pPr>
      <w:rPr>
        <w:rFonts w:hint="default"/>
      </w:rPr>
    </w:lvl>
    <w:lvl w:ilvl="1" w:tplc="04250019" w:tentative="1">
      <w:start w:val="1"/>
      <w:numFmt w:val="lowerLetter"/>
      <w:lvlText w:val="%2."/>
      <w:lvlJc w:val="left"/>
      <w:pPr>
        <w:ind w:left="3065" w:hanging="360"/>
      </w:pPr>
    </w:lvl>
    <w:lvl w:ilvl="2" w:tplc="0425001B" w:tentative="1">
      <w:start w:val="1"/>
      <w:numFmt w:val="lowerRoman"/>
      <w:lvlText w:val="%3."/>
      <w:lvlJc w:val="right"/>
      <w:pPr>
        <w:ind w:left="3785" w:hanging="180"/>
      </w:pPr>
    </w:lvl>
    <w:lvl w:ilvl="3" w:tplc="0425000F" w:tentative="1">
      <w:start w:val="1"/>
      <w:numFmt w:val="decimal"/>
      <w:lvlText w:val="%4."/>
      <w:lvlJc w:val="left"/>
      <w:pPr>
        <w:ind w:left="4505" w:hanging="360"/>
      </w:pPr>
    </w:lvl>
    <w:lvl w:ilvl="4" w:tplc="04250019" w:tentative="1">
      <w:start w:val="1"/>
      <w:numFmt w:val="lowerLetter"/>
      <w:lvlText w:val="%5."/>
      <w:lvlJc w:val="left"/>
      <w:pPr>
        <w:ind w:left="5225" w:hanging="360"/>
      </w:pPr>
    </w:lvl>
    <w:lvl w:ilvl="5" w:tplc="0425001B" w:tentative="1">
      <w:start w:val="1"/>
      <w:numFmt w:val="lowerRoman"/>
      <w:lvlText w:val="%6."/>
      <w:lvlJc w:val="right"/>
      <w:pPr>
        <w:ind w:left="5945" w:hanging="180"/>
      </w:pPr>
    </w:lvl>
    <w:lvl w:ilvl="6" w:tplc="0425000F" w:tentative="1">
      <w:start w:val="1"/>
      <w:numFmt w:val="decimal"/>
      <w:lvlText w:val="%7."/>
      <w:lvlJc w:val="left"/>
      <w:pPr>
        <w:ind w:left="6665" w:hanging="360"/>
      </w:pPr>
    </w:lvl>
    <w:lvl w:ilvl="7" w:tplc="04250019" w:tentative="1">
      <w:start w:val="1"/>
      <w:numFmt w:val="lowerLetter"/>
      <w:lvlText w:val="%8."/>
      <w:lvlJc w:val="left"/>
      <w:pPr>
        <w:ind w:left="7385" w:hanging="360"/>
      </w:pPr>
    </w:lvl>
    <w:lvl w:ilvl="8" w:tplc="0425001B" w:tentative="1">
      <w:start w:val="1"/>
      <w:numFmt w:val="lowerRoman"/>
      <w:lvlText w:val="%9."/>
      <w:lvlJc w:val="right"/>
      <w:pPr>
        <w:ind w:left="8105" w:hanging="180"/>
      </w:pPr>
    </w:lvl>
  </w:abstractNum>
  <w:abstractNum w:abstractNumId="6">
    <w:nsid w:val="1FD44BFD"/>
    <w:multiLevelType w:val="hybridMultilevel"/>
    <w:tmpl w:val="45AE7FDC"/>
    <w:lvl w:ilvl="0" w:tplc="B3ECE90E">
      <w:start w:val="1"/>
      <w:numFmt w:val="decimal"/>
      <w:lvlText w:val="%1."/>
      <w:lvlJc w:val="left"/>
      <w:pPr>
        <w:ind w:left="1068" w:hanging="360"/>
      </w:pPr>
      <w:rPr>
        <w:rFonts w:hint="default"/>
      </w:r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7">
    <w:nsid w:val="25863770"/>
    <w:multiLevelType w:val="hybridMultilevel"/>
    <w:tmpl w:val="F79492C2"/>
    <w:lvl w:ilvl="0" w:tplc="1DB4CE58">
      <w:start w:val="3"/>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8">
    <w:nsid w:val="342B236C"/>
    <w:multiLevelType w:val="hybridMultilevel"/>
    <w:tmpl w:val="6BDC484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345B4B48"/>
    <w:multiLevelType w:val="hybridMultilevel"/>
    <w:tmpl w:val="78A0F17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42BD06EC"/>
    <w:multiLevelType w:val="hybridMultilevel"/>
    <w:tmpl w:val="E10E6CD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4BEC630D"/>
    <w:multiLevelType w:val="hybridMultilevel"/>
    <w:tmpl w:val="67AA4A8A"/>
    <w:lvl w:ilvl="0" w:tplc="1DB4CE58">
      <w:start w:val="3"/>
      <w:numFmt w:val="decimal"/>
      <w:lvlText w:val="%1."/>
      <w:lvlJc w:val="left"/>
      <w:pPr>
        <w:ind w:left="1800" w:hanging="360"/>
      </w:pPr>
      <w:rPr>
        <w:rFonts w:hint="default"/>
      </w:r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12">
    <w:nsid w:val="65C331C8"/>
    <w:multiLevelType w:val="multilevel"/>
    <w:tmpl w:val="02361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C16F34"/>
    <w:multiLevelType w:val="hybridMultilevel"/>
    <w:tmpl w:val="5B36A2CA"/>
    <w:lvl w:ilvl="0" w:tplc="1A42B5EA">
      <w:start w:val="466"/>
      <w:numFmt w:val="decimal"/>
      <w:lvlText w:val="(%1"/>
      <w:lvlJc w:val="left"/>
      <w:pPr>
        <w:ind w:left="750" w:hanging="39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690C321A"/>
    <w:multiLevelType w:val="hybridMultilevel"/>
    <w:tmpl w:val="1A4E8D48"/>
    <w:lvl w:ilvl="0" w:tplc="1DB4CE58">
      <w:start w:val="3"/>
      <w:numFmt w:val="decimal"/>
      <w:lvlText w:val="%1."/>
      <w:lvlJc w:val="left"/>
      <w:pPr>
        <w:ind w:left="1080" w:hanging="360"/>
      </w:pPr>
      <w:rPr>
        <w:rFonts w:hint="default"/>
      </w:r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nsid w:val="69884834"/>
    <w:multiLevelType w:val="hybridMultilevel"/>
    <w:tmpl w:val="4EF6B1A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5"/>
  </w:num>
  <w:num w:numId="2">
    <w:abstractNumId w:val="8"/>
  </w:num>
  <w:num w:numId="3">
    <w:abstractNumId w:val="4"/>
  </w:num>
  <w:num w:numId="4">
    <w:abstractNumId w:val="13"/>
  </w:num>
  <w:num w:numId="5">
    <w:abstractNumId w:val="14"/>
  </w:num>
  <w:num w:numId="6">
    <w:abstractNumId w:val="5"/>
  </w:num>
  <w:num w:numId="7">
    <w:abstractNumId w:val="2"/>
  </w:num>
  <w:num w:numId="8">
    <w:abstractNumId w:val="10"/>
  </w:num>
  <w:num w:numId="9">
    <w:abstractNumId w:val="11"/>
  </w:num>
  <w:num w:numId="10">
    <w:abstractNumId w:val="7"/>
  </w:num>
  <w:num w:numId="11">
    <w:abstractNumId w:val="1"/>
  </w:num>
  <w:num w:numId="12">
    <w:abstractNumId w:val="6"/>
  </w:num>
  <w:num w:numId="13">
    <w:abstractNumId w:val="0"/>
  </w:num>
  <w:num w:numId="14">
    <w:abstractNumId w:val="12"/>
  </w:num>
  <w:num w:numId="15">
    <w:abstractNumId w:val="9"/>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7SwMDc2MDMyMjMxtDBQ0lEKTi0uzszPAykwqgUAKv0ouywAAAA="/>
  </w:docVars>
  <w:rsids>
    <w:rsidRoot w:val="001161ED"/>
    <w:rsid w:val="0000225D"/>
    <w:rsid w:val="00006E24"/>
    <w:rsid w:val="000171DC"/>
    <w:rsid w:val="00022097"/>
    <w:rsid w:val="000229FD"/>
    <w:rsid w:val="00027AAD"/>
    <w:rsid w:val="00033087"/>
    <w:rsid w:val="000347AB"/>
    <w:rsid w:val="00035C83"/>
    <w:rsid w:val="0004486F"/>
    <w:rsid w:val="0005404B"/>
    <w:rsid w:val="0005455F"/>
    <w:rsid w:val="00064933"/>
    <w:rsid w:val="000670C9"/>
    <w:rsid w:val="00070DA5"/>
    <w:rsid w:val="00072B2E"/>
    <w:rsid w:val="00072C15"/>
    <w:rsid w:val="000757E2"/>
    <w:rsid w:val="000819E1"/>
    <w:rsid w:val="000871B3"/>
    <w:rsid w:val="00091FCF"/>
    <w:rsid w:val="00096D9A"/>
    <w:rsid w:val="000A23B9"/>
    <w:rsid w:val="000A575F"/>
    <w:rsid w:val="000B7523"/>
    <w:rsid w:val="000C10E3"/>
    <w:rsid w:val="000C2B94"/>
    <w:rsid w:val="000C305C"/>
    <w:rsid w:val="000D1EB8"/>
    <w:rsid w:val="000D5BA9"/>
    <w:rsid w:val="000E3239"/>
    <w:rsid w:val="000E4EFE"/>
    <w:rsid w:val="000E6D83"/>
    <w:rsid w:val="000E7482"/>
    <w:rsid w:val="000F42F3"/>
    <w:rsid w:val="000F4BEC"/>
    <w:rsid w:val="000F5665"/>
    <w:rsid w:val="00105147"/>
    <w:rsid w:val="001155A0"/>
    <w:rsid w:val="00115BEF"/>
    <w:rsid w:val="001161ED"/>
    <w:rsid w:val="001222CA"/>
    <w:rsid w:val="001223D4"/>
    <w:rsid w:val="0012724B"/>
    <w:rsid w:val="00141AC8"/>
    <w:rsid w:val="001423AE"/>
    <w:rsid w:val="001541E0"/>
    <w:rsid w:val="00156D8F"/>
    <w:rsid w:val="00161CBB"/>
    <w:rsid w:val="0016394C"/>
    <w:rsid w:val="00171910"/>
    <w:rsid w:val="00184630"/>
    <w:rsid w:val="00184D8E"/>
    <w:rsid w:val="00191CE1"/>
    <w:rsid w:val="00196365"/>
    <w:rsid w:val="001A134C"/>
    <w:rsid w:val="001A4BF1"/>
    <w:rsid w:val="001B0A5A"/>
    <w:rsid w:val="001B4D7C"/>
    <w:rsid w:val="001C0A1B"/>
    <w:rsid w:val="001C27DB"/>
    <w:rsid w:val="001E15A8"/>
    <w:rsid w:val="001F24FC"/>
    <w:rsid w:val="001F30D0"/>
    <w:rsid w:val="002002FC"/>
    <w:rsid w:val="00203D88"/>
    <w:rsid w:val="002065F5"/>
    <w:rsid w:val="00215C61"/>
    <w:rsid w:val="00221C9B"/>
    <w:rsid w:val="00222117"/>
    <w:rsid w:val="00227FAF"/>
    <w:rsid w:val="0023705B"/>
    <w:rsid w:val="00241328"/>
    <w:rsid w:val="002425B6"/>
    <w:rsid w:val="00244F0E"/>
    <w:rsid w:val="002469B7"/>
    <w:rsid w:val="00246A1A"/>
    <w:rsid w:val="0025592F"/>
    <w:rsid w:val="00257B1B"/>
    <w:rsid w:val="00261EC1"/>
    <w:rsid w:val="0026200B"/>
    <w:rsid w:val="002620B6"/>
    <w:rsid w:val="00264EBC"/>
    <w:rsid w:val="00265AD5"/>
    <w:rsid w:val="00266F5A"/>
    <w:rsid w:val="00273543"/>
    <w:rsid w:val="002821E5"/>
    <w:rsid w:val="00283A2D"/>
    <w:rsid w:val="002849C4"/>
    <w:rsid w:val="00286F47"/>
    <w:rsid w:val="0029174F"/>
    <w:rsid w:val="002918D2"/>
    <w:rsid w:val="002A30B9"/>
    <w:rsid w:val="002A3B39"/>
    <w:rsid w:val="002B0932"/>
    <w:rsid w:val="002C0541"/>
    <w:rsid w:val="002C0E99"/>
    <w:rsid w:val="002C5F98"/>
    <w:rsid w:val="002D153E"/>
    <w:rsid w:val="002D3E6D"/>
    <w:rsid w:val="002E4027"/>
    <w:rsid w:val="002E59F1"/>
    <w:rsid w:val="002F6799"/>
    <w:rsid w:val="002F7D43"/>
    <w:rsid w:val="003073EB"/>
    <w:rsid w:val="003102F0"/>
    <w:rsid w:val="00311EB6"/>
    <w:rsid w:val="00317C69"/>
    <w:rsid w:val="00321E82"/>
    <w:rsid w:val="0032371C"/>
    <w:rsid w:val="00324BD9"/>
    <w:rsid w:val="00324C79"/>
    <w:rsid w:val="00331A2F"/>
    <w:rsid w:val="00336DCE"/>
    <w:rsid w:val="00336F34"/>
    <w:rsid w:val="003415F1"/>
    <w:rsid w:val="00346443"/>
    <w:rsid w:val="00352045"/>
    <w:rsid w:val="00354805"/>
    <w:rsid w:val="003638E5"/>
    <w:rsid w:val="0037120D"/>
    <w:rsid w:val="00381B60"/>
    <w:rsid w:val="0039267F"/>
    <w:rsid w:val="00396237"/>
    <w:rsid w:val="00396AC9"/>
    <w:rsid w:val="003A0439"/>
    <w:rsid w:val="003B5559"/>
    <w:rsid w:val="003B5D14"/>
    <w:rsid w:val="003C0DA9"/>
    <w:rsid w:val="003C118C"/>
    <w:rsid w:val="003C27B7"/>
    <w:rsid w:val="003C54A8"/>
    <w:rsid w:val="003C7846"/>
    <w:rsid w:val="003D01EE"/>
    <w:rsid w:val="003D03EE"/>
    <w:rsid w:val="003D2446"/>
    <w:rsid w:val="003D55A8"/>
    <w:rsid w:val="003D7DE1"/>
    <w:rsid w:val="003E2896"/>
    <w:rsid w:val="003E486C"/>
    <w:rsid w:val="003E5D97"/>
    <w:rsid w:val="003E6CFF"/>
    <w:rsid w:val="003E7FFD"/>
    <w:rsid w:val="003F3F36"/>
    <w:rsid w:val="003F48FE"/>
    <w:rsid w:val="003F5289"/>
    <w:rsid w:val="003F6025"/>
    <w:rsid w:val="00400081"/>
    <w:rsid w:val="00402429"/>
    <w:rsid w:val="0040770A"/>
    <w:rsid w:val="00407B50"/>
    <w:rsid w:val="00415517"/>
    <w:rsid w:val="0041656C"/>
    <w:rsid w:val="00416DE9"/>
    <w:rsid w:val="00431FA9"/>
    <w:rsid w:val="0043521F"/>
    <w:rsid w:val="004515D8"/>
    <w:rsid w:val="00455BA9"/>
    <w:rsid w:val="004711AF"/>
    <w:rsid w:val="0047246E"/>
    <w:rsid w:val="00473399"/>
    <w:rsid w:val="004771CE"/>
    <w:rsid w:val="00484D4E"/>
    <w:rsid w:val="004A0D6B"/>
    <w:rsid w:val="004A30CA"/>
    <w:rsid w:val="004A5E32"/>
    <w:rsid w:val="004A70AE"/>
    <w:rsid w:val="004B3A3E"/>
    <w:rsid w:val="004B4EEC"/>
    <w:rsid w:val="004B7C9A"/>
    <w:rsid w:val="004C4516"/>
    <w:rsid w:val="004C50D7"/>
    <w:rsid w:val="004C5460"/>
    <w:rsid w:val="004C5F0C"/>
    <w:rsid w:val="004D1AA7"/>
    <w:rsid w:val="004D3259"/>
    <w:rsid w:val="004D5591"/>
    <w:rsid w:val="004E0B1C"/>
    <w:rsid w:val="004F55C0"/>
    <w:rsid w:val="00500AA3"/>
    <w:rsid w:val="00500D50"/>
    <w:rsid w:val="00507037"/>
    <w:rsid w:val="00517205"/>
    <w:rsid w:val="0052051F"/>
    <w:rsid w:val="00524319"/>
    <w:rsid w:val="00525D82"/>
    <w:rsid w:val="0053668A"/>
    <w:rsid w:val="00544C4D"/>
    <w:rsid w:val="00547AEB"/>
    <w:rsid w:val="005512DC"/>
    <w:rsid w:val="0055181D"/>
    <w:rsid w:val="005568E4"/>
    <w:rsid w:val="00557EFC"/>
    <w:rsid w:val="005633E1"/>
    <w:rsid w:val="00567B53"/>
    <w:rsid w:val="00572204"/>
    <w:rsid w:val="00580391"/>
    <w:rsid w:val="00596B1C"/>
    <w:rsid w:val="005A1257"/>
    <w:rsid w:val="005A22D4"/>
    <w:rsid w:val="005A7938"/>
    <w:rsid w:val="005B1F65"/>
    <w:rsid w:val="005B24ED"/>
    <w:rsid w:val="005B5C9C"/>
    <w:rsid w:val="005B6E9E"/>
    <w:rsid w:val="005C207F"/>
    <w:rsid w:val="005D05CC"/>
    <w:rsid w:val="005D0AC4"/>
    <w:rsid w:val="005D1AD2"/>
    <w:rsid w:val="005D45B2"/>
    <w:rsid w:val="005D6EC4"/>
    <w:rsid w:val="005E7F12"/>
    <w:rsid w:val="005F0CFF"/>
    <w:rsid w:val="005F0E3B"/>
    <w:rsid w:val="005F2E27"/>
    <w:rsid w:val="005F58C4"/>
    <w:rsid w:val="006003AB"/>
    <w:rsid w:val="0060349F"/>
    <w:rsid w:val="00604EEE"/>
    <w:rsid w:val="0060521E"/>
    <w:rsid w:val="00605F75"/>
    <w:rsid w:val="0061786A"/>
    <w:rsid w:val="0063501E"/>
    <w:rsid w:val="00635FF2"/>
    <w:rsid w:val="0065490E"/>
    <w:rsid w:val="00655074"/>
    <w:rsid w:val="00655200"/>
    <w:rsid w:val="00656EFE"/>
    <w:rsid w:val="00661A49"/>
    <w:rsid w:val="00664E4F"/>
    <w:rsid w:val="00665C4E"/>
    <w:rsid w:val="0066709E"/>
    <w:rsid w:val="00672A39"/>
    <w:rsid w:val="00675AB0"/>
    <w:rsid w:val="00680B51"/>
    <w:rsid w:val="006815C4"/>
    <w:rsid w:val="006937A8"/>
    <w:rsid w:val="00695A3C"/>
    <w:rsid w:val="00696D40"/>
    <w:rsid w:val="00697666"/>
    <w:rsid w:val="006A1E84"/>
    <w:rsid w:val="006A30F4"/>
    <w:rsid w:val="006A789E"/>
    <w:rsid w:val="006C50BF"/>
    <w:rsid w:val="006C5C17"/>
    <w:rsid w:val="006D187F"/>
    <w:rsid w:val="006E4BF0"/>
    <w:rsid w:val="006F0F4B"/>
    <w:rsid w:val="00701E9D"/>
    <w:rsid w:val="00702F17"/>
    <w:rsid w:val="00704A81"/>
    <w:rsid w:val="00705CAC"/>
    <w:rsid w:val="00706AB4"/>
    <w:rsid w:val="00720D50"/>
    <w:rsid w:val="0072251C"/>
    <w:rsid w:val="0072388C"/>
    <w:rsid w:val="007248E4"/>
    <w:rsid w:val="007269E6"/>
    <w:rsid w:val="00735BCE"/>
    <w:rsid w:val="00736B07"/>
    <w:rsid w:val="00744860"/>
    <w:rsid w:val="00751E33"/>
    <w:rsid w:val="00752D5F"/>
    <w:rsid w:val="00755A42"/>
    <w:rsid w:val="00762A90"/>
    <w:rsid w:val="00763CF6"/>
    <w:rsid w:val="0077764F"/>
    <w:rsid w:val="007832E3"/>
    <w:rsid w:val="0078654A"/>
    <w:rsid w:val="00787B20"/>
    <w:rsid w:val="0079412E"/>
    <w:rsid w:val="0079742C"/>
    <w:rsid w:val="007A2BF6"/>
    <w:rsid w:val="007A6FFB"/>
    <w:rsid w:val="007A7C61"/>
    <w:rsid w:val="007D0803"/>
    <w:rsid w:val="007D4DAC"/>
    <w:rsid w:val="007D6FC2"/>
    <w:rsid w:val="007D7294"/>
    <w:rsid w:val="007E4E28"/>
    <w:rsid w:val="008063AE"/>
    <w:rsid w:val="008077CE"/>
    <w:rsid w:val="00813EA3"/>
    <w:rsid w:val="008230E8"/>
    <w:rsid w:val="00825169"/>
    <w:rsid w:val="00825B6F"/>
    <w:rsid w:val="00827C4C"/>
    <w:rsid w:val="00827CEB"/>
    <w:rsid w:val="008302FC"/>
    <w:rsid w:val="00836435"/>
    <w:rsid w:val="0084150D"/>
    <w:rsid w:val="00843043"/>
    <w:rsid w:val="008430A4"/>
    <w:rsid w:val="008458CC"/>
    <w:rsid w:val="00853CA8"/>
    <w:rsid w:val="008556A0"/>
    <w:rsid w:val="008577C5"/>
    <w:rsid w:val="00862BF0"/>
    <w:rsid w:val="008652A4"/>
    <w:rsid w:val="00865F69"/>
    <w:rsid w:val="00867BF5"/>
    <w:rsid w:val="00870B9C"/>
    <w:rsid w:val="00874EF4"/>
    <w:rsid w:val="00875294"/>
    <w:rsid w:val="008770F2"/>
    <w:rsid w:val="00887710"/>
    <w:rsid w:val="0089022E"/>
    <w:rsid w:val="0089298B"/>
    <w:rsid w:val="008A4D75"/>
    <w:rsid w:val="008B0DAD"/>
    <w:rsid w:val="008B3647"/>
    <w:rsid w:val="008B4D2E"/>
    <w:rsid w:val="008B611D"/>
    <w:rsid w:val="008C29A0"/>
    <w:rsid w:val="008C7153"/>
    <w:rsid w:val="008D57B4"/>
    <w:rsid w:val="008D58A9"/>
    <w:rsid w:val="008E095C"/>
    <w:rsid w:val="008F2666"/>
    <w:rsid w:val="008F351D"/>
    <w:rsid w:val="008F6FA5"/>
    <w:rsid w:val="009017DF"/>
    <w:rsid w:val="00901E82"/>
    <w:rsid w:val="00906C50"/>
    <w:rsid w:val="009157A9"/>
    <w:rsid w:val="00916EE2"/>
    <w:rsid w:val="009206FA"/>
    <w:rsid w:val="009271A0"/>
    <w:rsid w:val="00927F50"/>
    <w:rsid w:val="00931C86"/>
    <w:rsid w:val="00942FE8"/>
    <w:rsid w:val="00955042"/>
    <w:rsid w:val="00960CFC"/>
    <w:rsid w:val="009645CB"/>
    <w:rsid w:val="00970281"/>
    <w:rsid w:val="009752E0"/>
    <w:rsid w:val="00977FBB"/>
    <w:rsid w:val="00992562"/>
    <w:rsid w:val="009A127A"/>
    <w:rsid w:val="009A3225"/>
    <w:rsid w:val="009B2075"/>
    <w:rsid w:val="009B4ABE"/>
    <w:rsid w:val="009C2A1A"/>
    <w:rsid w:val="009C6146"/>
    <w:rsid w:val="009E5D8E"/>
    <w:rsid w:val="009E7240"/>
    <w:rsid w:val="009F0398"/>
    <w:rsid w:val="009F29E3"/>
    <w:rsid w:val="009F4664"/>
    <w:rsid w:val="009F6046"/>
    <w:rsid w:val="009F611F"/>
    <w:rsid w:val="00A00145"/>
    <w:rsid w:val="00A1164B"/>
    <w:rsid w:val="00A120E0"/>
    <w:rsid w:val="00A2752F"/>
    <w:rsid w:val="00A277D2"/>
    <w:rsid w:val="00A30584"/>
    <w:rsid w:val="00A30661"/>
    <w:rsid w:val="00A30FE1"/>
    <w:rsid w:val="00A33246"/>
    <w:rsid w:val="00A42DA0"/>
    <w:rsid w:val="00A454CD"/>
    <w:rsid w:val="00A50C3A"/>
    <w:rsid w:val="00A523B2"/>
    <w:rsid w:val="00A53619"/>
    <w:rsid w:val="00A54702"/>
    <w:rsid w:val="00A64049"/>
    <w:rsid w:val="00A70E7E"/>
    <w:rsid w:val="00A7182C"/>
    <w:rsid w:val="00A764FC"/>
    <w:rsid w:val="00A76FE9"/>
    <w:rsid w:val="00A8114F"/>
    <w:rsid w:val="00A86481"/>
    <w:rsid w:val="00A9023C"/>
    <w:rsid w:val="00A90BF9"/>
    <w:rsid w:val="00A92A0D"/>
    <w:rsid w:val="00A961B2"/>
    <w:rsid w:val="00AA022A"/>
    <w:rsid w:val="00AA32EE"/>
    <w:rsid w:val="00AA6836"/>
    <w:rsid w:val="00AB3F8C"/>
    <w:rsid w:val="00AB5816"/>
    <w:rsid w:val="00AB5868"/>
    <w:rsid w:val="00AD1CB7"/>
    <w:rsid w:val="00AD7C54"/>
    <w:rsid w:val="00AE3CED"/>
    <w:rsid w:val="00AE430A"/>
    <w:rsid w:val="00AE745A"/>
    <w:rsid w:val="00AE7747"/>
    <w:rsid w:val="00AF2D14"/>
    <w:rsid w:val="00AF7ED7"/>
    <w:rsid w:val="00B024DC"/>
    <w:rsid w:val="00B066A2"/>
    <w:rsid w:val="00B10E11"/>
    <w:rsid w:val="00B11707"/>
    <w:rsid w:val="00B13099"/>
    <w:rsid w:val="00B1669E"/>
    <w:rsid w:val="00B22081"/>
    <w:rsid w:val="00B241F3"/>
    <w:rsid w:val="00B2616F"/>
    <w:rsid w:val="00B400AB"/>
    <w:rsid w:val="00B40445"/>
    <w:rsid w:val="00B4261F"/>
    <w:rsid w:val="00B42C08"/>
    <w:rsid w:val="00B4423C"/>
    <w:rsid w:val="00B46119"/>
    <w:rsid w:val="00B466DF"/>
    <w:rsid w:val="00B51AE9"/>
    <w:rsid w:val="00B521C0"/>
    <w:rsid w:val="00B63697"/>
    <w:rsid w:val="00B65786"/>
    <w:rsid w:val="00B67065"/>
    <w:rsid w:val="00B7388B"/>
    <w:rsid w:val="00B739AC"/>
    <w:rsid w:val="00B75613"/>
    <w:rsid w:val="00B7577A"/>
    <w:rsid w:val="00B76EBE"/>
    <w:rsid w:val="00B77213"/>
    <w:rsid w:val="00B8218C"/>
    <w:rsid w:val="00B90A62"/>
    <w:rsid w:val="00BA124D"/>
    <w:rsid w:val="00BA226D"/>
    <w:rsid w:val="00BB0425"/>
    <w:rsid w:val="00BB62D3"/>
    <w:rsid w:val="00BC3A7C"/>
    <w:rsid w:val="00BD36CC"/>
    <w:rsid w:val="00BE018F"/>
    <w:rsid w:val="00BE141E"/>
    <w:rsid w:val="00BE65C7"/>
    <w:rsid w:val="00BE6980"/>
    <w:rsid w:val="00C03271"/>
    <w:rsid w:val="00C037AC"/>
    <w:rsid w:val="00C0499E"/>
    <w:rsid w:val="00C2076C"/>
    <w:rsid w:val="00C23908"/>
    <w:rsid w:val="00C26915"/>
    <w:rsid w:val="00C32206"/>
    <w:rsid w:val="00C35211"/>
    <w:rsid w:val="00C40CB1"/>
    <w:rsid w:val="00C44143"/>
    <w:rsid w:val="00C445B5"/>
    <w:rsid w:val="00C44B7E"/>
    <w:rsid w:val="00C4532F"/>
    <w:rsid w:val="00C456BB"/>
    <w:rsid w:val="00C45F76"/>
    <w:rsid w:val="00C468B5"/>
    <w:rsid w:val="00C560CE"/>
    <w:rsid w:val="00C622EC"/>
    <w:rsid w:val="00C62D23"/>
    <w:rsid w:val="00C72328"/>
    <w:rsid w:val="00C729C6"/>
    <w:rsid w:val="00C74093"/>
    <w:rsid w:val="00C74825"/>
    <w:rsid w:val="00C76251"/>
    <w:rsid w:val="00C82978"/>
    <w:rsid w:val="00C862A7"/>
    <w:rsid w:val="00C91B9B"/>
    <w:rsid w:val="00C9431D"/>
    <w:rsid w:val="00CA2010"/>
    <w:rsid w:val="00CA2CCE"/>
    <w:rsid w:val="00CC35C0"/>
    <w:rsid w:val="00CC753C"/>
    <w:rsid w:val="00CD6410"/>
    <w:rsid w:val="00CF480B"/>
    <w:rsid w:val="00D00525"/>
    <w:rsid w:val="00D00FD8"/>
    <w:rsid w:val="00D02B0D"/>
    <w:rsid w:val="00D0425A"/>
    <w:rsid w:val="00D1146E"/>
    <w:rsid w:val="00D11883"/>
    <w:rsid w:val="00D15B33"/>
    <w:rsid w:val="00D17531"/>
    <w:rsid w:val="00D200F2"/>
    <w:rsid w:val="00D33412"/>
    <w:rsid w:val="00D3385E"/>
    <w:rsid w:val="00D349C0"/>
    <w:rsid w:val="00D35E18"/>
    <w:rsid w:val="00D37A2B"/>
    <w:rsid w:val="00D40086"/>
    <w:rsid w:val="00D50423"/>
    <w:rsid w:val="00D52D1D"/>
    <w:rsid w:val="00D53BFA"/>
    <w:rsid w:val="00D56966"/>
    <w:rsid w:val="00D56E7C"/>
    <w:rsid w:val="00D647B6"/>
    <w:rsid w:val="00D714D9"/>
    <w:rsid w:val="00D775E3"/>
    <w:rsid w:val="00D7785E"/>
    <w:rsid w:val="00D84880"/>
    <w:rsid w:val="00D87946"/>
    <w:rsid w:val="00D93854"/>
    <w:rsid w:val="00D9418A"/>
    <w:rsid w:val="00D96D16"/>
    <w:rsid w:val="00D96D62"/>
    <w:rsid w:val="00D97873"/>
    <w:rsid w:val="00DA1DDC"/>
    <w:rsid w:val="00DA2848"/>
    <w:rsid w:val="00DB47BA"/>
    <w:rsid w:val="00DB4F49"/>
    <w:rsid w:val="00DB5B4C"/>
    <w:rsid w:val="00DD10BB"/>
    <w:rsid w:val="00DD4EED"/>
    <w:rsid w:val="00DD7918"/>
    <w:rsid w:val="00DE39BC"/>
    <w:rsid w:val="00DE4197"/>
    <w:rsid w:val="00DF50B5"/>
    <w:rsid w:val="00DF5979"/>
    <w:rsid w:val="00DF72DC"/>
    <w:rsid w:val="00E02D16"/>
    <w:rsid w:val="00E044FB"/>
    <w:rsid w:val="00E05DA0"/>
    <w:rsid w:val="00E155FB"/>
    <w:rsid w:val="00E2212A"/>
    <w:rsid w:val="00E26470"/>
    <w:rsid w:val="00E34852"/>
    <w:rsid w:val="00E36718"/>
    <w:rsid w:val="00E37755"/>
    <w:rsid w:val="00E37F5E"/>
    <w:rsid w:val="00E50E8A"/>
    <w:rsid w:val="00E54BEB"/>
    <w:rsid w:val="00E5625E"/>
    <w:rsid w:val="00E57DA1"/>
    <w:rsid w:val="00E6627F"/>
    <w:rsid w:val="00E67084"/>
    <w:rsid w:val="00E75CE3"/>
    <w:rsid w:val="00E7661F"/>
    <w:rsid w:val="00E76B90"/>
    <w:rsid w:val="00E8053A"/>
    <w:rsid w:val="00E86EFB"/>
    <w:rsid w:val="00E94FE3"/>
    <w:rsid w:val="00EA4041"/>
    <w:rsid w:val="00EA5043"/>
    <w:rsid w:val="00EB04AA"/>
    <w:rsid w:val="00EB2C5B"/>
    <w:rsid w:val="00EB5BEE"/>
    <w:rsid w:val="00EC4A3E"/>
    <w:rsid w:val="00EC5C22"/>
    <w:rsid w:val="00ED0733"/>
    <w:rsid w:val="00ED42A6"/>
    <w:rsid w:val="00EE7984"/>
    <w:rsid w:val="00F11D8F"/>
    <w:rsid w:val="00F1446D"/>
    <w:rsid w:val="00F15B03"/>
    <w:rsid w:val="00F164C4"/>
    <w:rsid w:val="00F174F0"/>
    <w:rsid w:val="00F20AAE"/>
    <w:rsid w:val="00F21608"/>
    <w:rsid w:val="00F31F1C"/>
    <w:rsid w:val="00F350F7"/>
    <w:rsid w:val="00F42EE4"/>
    <w:rsid w:val="00F50EBE"/>
    <w:rsid w:val="00F52E0E"/>
    <w:rsid w:val="00F54E69"/>
    <w:rsid w:val="00F739A8"/>
    <w:rsid w:val="00F754BD"/>
    <w:rsid w:val="00F85F35"/>
    <w:rsid w:val="00F9011D"/>
    <w:rsid w:val="00F95217"/>
    <w:rsid w:val="00FA6227"/>
    <w:rsid w:val="00FB65B8"/>
    <w:rsid w:val="00FB74A5"/>
    <w:rsid w:val="00FC62A1"/>
    <w:rsid w:val="00FC7F34"/>
    <w:rsid w:val="00FE2B1E"/>
    <w:rsid w:val="00FE4FDA"/>
    <w:rsid w:val="00FE5F1C"/>
    <w:rsid w:val="00FF05B4"/>
    <w:rsid w:val="00FF2360"/>
    <w:rsid w:val="00FF3D21"/>
    <w:rsid w:val="00FF5CCC"/>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t-EE" w:eastAsia="et-E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74F"/>
    <w:pPr>
      <w:spacing w:after="200" w:line="276" w:lineRule="auto"/>
    </w:pPr>
    <w:rPr>
      <w:sz w:val="22"/>
      <w:szCs w:val="22"/>
      <w:lang w:eastAsia="en-US"/>
    </w:rPr>
  </w:style>
  <w:style w:type="paragraph" w:styleId="Heading1">
    <w:name w:val="heading 1"/>
    <w:basedOn w:val="Normal"/>
    <w:next w:val="Normal"/>
    <w:link w:val="Heading1Char"/>
    <w:uiPriority w:val="9"/>
    <w:qFormat/>
    <w:rsid w:val="001161E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1A134C"/>
    <w:pPr>
      <w:keepNext/>
      <w:keepLines/>
      <w:spacing w:before="20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1A134C"/>
    <w:pPr>
      <w:keepNext/>
      <w:keepLines/>
      <w:spacing w:before="200" w:after="0"/>
      <w:outlineLvl w:val="2"/>
    </w:pPr>
    <w:rPr>
      <w:rFonts w:ascii="Cambria" w:eastAsia="MS Gothic"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161ED"/>
    <w:pPr>
      <w:ind w:left="720"/>
      <w:contextualSpacing/>
    </w:pPr>
  </w:style>
  <w:style w:type="character" w:customStyle="1" w:styleId="Heading1Char">
    <w:name w:val="Heading 1 Char"/>
    <w:link w:val="Heading1"/>
    <w:uiPriority w:val="9"/>
    <w:rsid w:val="001161ED"/>
    <w:rPr>
      <w:rFonts w:ascii="Cambria" w:eastAsia="Times New Roman" w:hAnsi="Cambria" w:cs="Times New Roman"/>
      <w:b/>
      <w:bCs/>
      <w:color w:val="365F91"/>
      <w:sz w:val="28"/>
      <w:szCs w:val="28"/>
    </w:rPr>
  </w:style>
  <w:style w:type="paragraph" w:styleId="FootnoteText">
    <w:name w:val="footnote text"/>
    <w:basedOn w:val="Normal"/>
    <w:link w:val="FootnoteTextChar"/>
    <w:uiPriority w:val="99"/>
    <w:unhideWhenUsed/>
    <w:rsid w:val="003C118C"/>
    <w:pPr>
      <w:spacing w:after="0" w:line="240" w:lineRule="auto"/>
    </w:pPr>
    <w:rPr>
      <w:sz w:val="20"/>
      <w:szCs w:val="20"/>
    </w:rPr>
  </w:style>
  <w:style w:type="character" w:customStyle="1" w:styleId="FootnoteTextChar">
    <w:name w:val="Footnote Text Char"/>
    <w:link w:val="FootnoteText"/>
    <w:uiPriority w:val="99"/>
    <w:rsid w:val="003C118C"/>
    <w:rPr>
      <w:sz w:val="20"/>
      <w:szCs w:val="20"/>
    </w:rPr>
  </w:style>
  <w:style w:type="character" w:styleId="FootnoteReference">
    <w:name w:val="footnote reference"/>
    <w:uiPriority w:val="99"/>
    <w:semiHidden/>
    <w:unhideWhenUsed/>
    <w:rsid w:val="003C118C"/>
    <w:rPr>
      <w:vertAlign w:val="superscript"/>
    </w:rPr>
  </w:style>
  <w:style w:type="character" w:customStyle="1" w:styleId="apple-converted-space">
    <w:name w:val="apple-converted-space"/>
    <w:basedOn w:val="DefaultParagraphFont"/>
    <w:rsid w:val="00E50E8A"/>
  </w:style>
  <w:style w:type="character" w:styleId="Hyperlink">
    <w:name w:val="Hyperlink"/>
    <w:uiPriority w:val="99"/>
    <w:unhideWhenUsed/>
    <w:rsid w:val="00E50E8A"/>
    <w:rPr>
      <w:color w:val="0000FF"/>
      <w:u w:val="single"/>
    </w:rPr>
  </w:style>
  <w:style w:type="paragraph" w:customStyle="1" w:styleId="NoSpacing1">
    <w:name w:val="No Spacing1"/>
    <w:uiPriority w:val="1"/>
    <w:qFormat/>
    <w:rsid w:val="00CA2010"/>
    <w:rPr>
      <w:sz w:val="22"/>
      <w:szCs w:val="22"/>
      <w:lang w:eastAsia="en-US"/>
    </w:rPr>
  </w:style>
  <w:style w:type="paragraph" w:styleId="NormalWeb">
    <w:name w:val="Normal (Web)"/>
    <w:basedOn w:val="Normal"/>
    <w:uiPriority w:val="99"/>
    <w:semiHidden/>
    <w:unhideWhenUsed/>
    <w:rsid w:val="00B8218C"/>
    <w:pPr>
      <w:spacing w:before="100" w:beforeAutospacing="1" w:after="100" w:afterAutospacing="1" w:line="240" w:lineRule="auto"/>
    </w:pPr>
    <w:rPr>
      <w:rFonts w:ascii="Times New Roman" w:eastAsia="Times New Roman" w:hAnsi="Times New Roman"/>
      <w:sz w:val="24"/>
      <w:szCs w:val="24"/>
      <w:lang w:eastAsia="et-EE"/>
    </w:rPr>
  </w:style>
  <w:style w:type="character" w:styleId="CommentReference">
    <w:name w:val="annotation reference"/>
    <w:uiPriority w:val="99"/>
    <w:semiHidden/>
    <w:unhideWhenUsed/>
    <w:rsid w:val="00184630"/>
    <w:rPr>
      <w:sz w:val="16"/>
      <w:szCs w:val="16"/>
    </w:rPr>
  </w:style>
  <w:style w:type="paragraph" w:styleId="CommentText">
    <w:name w:val="annotation text"/>
    <w:basedOn w:val="Normal"/>
    <w:link w:val="CommentTextChar"/>
    <w:uiPriority w:val="99"/>
    <w:unhideWhenUsed/>
    <w:rsid w:val="00184630"/>
    <w:pPr>
      <w:spacing w:line="240" w:lineRule="auto"/>
    </w:pPr>
    <w:rPr>
      <w:sz w:val="20"/>
      <w:szCs w:val="20"/>
    </w:rPr>
  </w:style>
  <w:style w:type="character" w:customStyle="1" w:styleId="CommentTextChar">
    <w:name w:val="Comment Text Char"/>
    <w:link w:val="CommentText"/>
    <w:uiPriority w:val="99"/>
    <w:rsid w:val="00184630"/>
    <w:rPr>
      <w:lang w:eastAsia="en-US"/>
    </w:rPr>
  </w:style>
  <w:style w:type="paragraph" w:styleId="CommentSubject">
    <w:name w:val="annotation subject"/>
    <w:basedOn w:val="CommentText"/>
    <w:next w:val="CommentText"/>
    <w:link w:val="CommentSubjectChar"/>
    <w:uiPriority w:val="99"/>
    <w:semiHidden/>
    <w:unhideWhenUsed/>
    <w:rsid w:val="00184630"/>
    <w:rPr>
      <w:b/>
      <w:bCs/>
    </w:rPr>
  </w:style>
  <w:style w:type="character" w:customStyle="1" w:styleId="CommentSubjectChar">
    <w:name w:val="Comment Subject Char"/>
    <w:link w:val="CommentSubject"/>
    <w:uiPriority w:val="99"/>
    <w:semiHidden/>
    <w:rsid w:val="00184630"/>
    <w:rPr>
      <w:b/>
      <w:bCs/>
      <w:lang w:eastAsia="en-US"/>
    </w:rPr>
  </w:style>
  <w:style w:type="paragraph" w:styleId="BalloonText">
    <w:name w:val="Balloon Text"/>
    <w:basedOn w:val="Normal"/>
    <w:link w:val="BalloonTextChar"/>
    <w:uiPriority w:val="99"/>
    <w:semiHidden/>
    <w:unhideWhenUsed/>
    <w:rsid w:val="0018463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84630"/>
    <w:rPr>
      <w:rFonts w:ascii="Tahoma" w:hAnsi="Tahoma" w:cs="Tahoma"/>
      <w:sz w:val="16"/>
      <w:szCs w:val="16"/>
      <w:lang w:eastAsia="en-US"/>
    </w:rPr>
  </w:style>
  <w:style w:type="character" w:customStyle="1" w:styleId="Heading2Char">
    <w:name w:val="Heading 2 Char"/>
    <w:link w:val="Heading2"/>
    <w:uiPriority w:val="9"/>
    <w:rsid w:val="001A134C"/>
    <w:rPr>
      <w:rFonts w:ascii="Cambria" w:eastAsia="MS Gothic" w:hAnsi="Cambria" w:cs="Times New Roman"/>
      <w:b/>
      <w:bCs/>
      <w:color w:val="4F81BD"/>
      <w:sz w:val="26"/>
      <w:szCs w:val="26"/>
      <w:lang w:eastAsia="en-US"/>
    </w:rPr>
  </w:style>
  <w:style w:type="character" w:customStyle="1" w:styleId="Heading3Char">
    <w:name w:val="Heading 3 Char"/>
    <w:link w:val="Heading3"/>
    <w:uiPriority w:val="9"/>
    <w:rsid w:val="001A134C"/>
    <w:rPr>
      <w:rFonts w:ascii="Cambria" w:eastAsia="MS Gothic" w:hAnsi="Cambria" w:cs="Times New Roman"/>
      <w:b/>
      <w:bCs/>
      <w:color w:val="4F81BD"/>
      <w:sz w:val="22"/>
      <w:szCs w:val="22"/>
      <w:lang w:eastAsia="en-US"/>
    </w:rPr>
  </w:style>
  <w:style w:type="paragraph" w:customStyle="1" w:styleId="TOCHeading1">
    <w:name w:val="TOC Heading1"/>
    <w:basedOn w:val="Heading1"/>
    <w:next w:val="Normal"/>
    <w:uiPriority w:val="39"/>
    <w:semiHidden/>
    <w:unhideWhenUsed/>
    <w:qFormat/>
    <w:rsid w:val="001A134C"/>
    <w:pPr>
      <w:outlineLvl w:val="9"/>
    </w:pPr>
    <w:rPr>
      <w:rFonts w:eastAsia="MS Gothic"/>
    </w:rPr>
  </w:style>
  <w:style w:type="paragraph" w:styleId="TOC1">
    <w:name w:val="toc 1"/>
    <w:basedOn w:val="Normal"/>
    <w:next w:val="Normal"/>
    <w:autoRedefine/>
    <w:uiPriority w:val="39"/>
    <w:unhideWhenUsed/>
    <w:rsid w:val="001A134C"/>
    <w:pPr>
      <w:spacing w:after="100"/>
    </w:pPr>
  </w:style>
  <w:style w:type="paragraph" w:styleId="TOC3">
    <w:name w:val="toc 3"/>
    <w:basedOn w:val="Normal"/>
    <w:next w:val="Normal"/>
    <w:autoRedefine/>
    <w:uiPriority w:val="39"/>
    <w:unhideWhenUsed/>
    <w:rsid w:val="001A134C"/>
    <w:pPr>
      <w:spacing w:after="100"/>
      <w:ind w:left="440"/>
    </w:pPr>
  </w:style>
  <w:style w:type="paragraph" w:customStyle="1" w:styleId="ColorfulShading-Accent11">
    <w:name w:val="Colorful Shading - Accent 11"/>
    <w:hidden/>
    <w:uiPriority w:val="99"/>
    <w:semiHidden/>
    <w:rsid w:val="000A23B9"/>
    <w:rPr>
      <w:sz w:val="22"/>
      <w:szCs w:val="22"/>
      <w:lang w:eastAsia="en-US"/>
    </w:rPr>
  </w:style>
  <w:style w:type="character" w:customStyle="1" w:styleId="d">
    <w:name w:val="d"/>
    <w:basedOn w:val="DefaultParagraphFont"/>
    <w:rsid w:val="0000225D"/>
  </w:style>
  <w:style w:type="character" w:customStyle="1" w:styleId="Lahendamatamainimine1">
    <w:name w:val="Lahendamata mainimine1"/>
    <w:uiPriority w:val="99"/>
    <w:semiHidden/>
    <w:unhideWhenUsed/>
    <w:rsid w:val="00C74825"/>
    <w:rPr>
      <w:color w:val="808080"/>
      <w:shd w:val="clear" w:color="auto" w:fill="E6E6E6"/>
    </w:rPr>
  </w:style>
  <w:style w:type="paragraph" w:styleId="Header">
    <w:name w:val="header"/>
    <w:basedOn w:val="Normal"/>
    <w:link w:val="HeaderChar"/>
    <w:uiPriority w:val="99"/>
    <w:unhideWhenUsed/>
    <w:rsid w:val="00C74825"/>
    <w:pPr>
      <w:tabs>
        <w:tab w:val="center" w:pos="4536"/>
        <w:tab w:val="right" w:pos="9072"/>
      </w:tabs>
      <w:spacing w:after="0" w:line="240" w:lineRule="auto"/>
    </w:pPr>
  </w:style>
  <w:style w:type="character" w:customStyle="1" w:styleId="HeaderChar">
    <w:name w:val="Header Char"/>
    <w:link w:val="Header"/>
    <w:uiPriority w:val="99"/>
    <w:rsid w:val="00C74825"/>
    <w:rPr>
      <w:sz w:val="22"/>
      <w:szCs w:val="22"/>
      <w:lang w:eastAsia="en-US"/>
    </w:rPr>
  </w:style>
  <w:style w:type="paragraph" w:styleId="Footer">
    <w:name w:val="footer"/>
    <w:basedOn w:val="Normal"/>
    <w:link w:val="FooterChar"/>
    <w:uiPriority w:val="99"/>
    <w:unhideWhenUsed/>
    <w:rsid w:val="00C74825"/>
    <w:pPr>
      <w:tabs>
        <w:tab w:val="center" w:pos="4536"/>
        <w:tab w:val="right" w:pos="9072"/>
      </w:tabs>
      <w:spacing w:after="0" w:line="240" w:lineRule="auto"/>
    </w:pPr>
  </w:style>
  <w:style w:type="character" w:customStyle="1" w:styleId="FooterChar">
    <w:name w:val="Footer Char"/>
    <w:link w:val="Footer"/>
    <w:uiPriority w:val="99"/>
    <w:rsid w:val="00C74825"/>
    <w:rPr>
      <w:sz w:val="22"/>
      <w:szCs w:val="22"/>
      <w:lang w:eastAsia="en-US"/>
    </w:rPr>
  </w:style>
  <w:style w:type="character" w:styleId="FollowedHyperlink">
    <w:name w:val="FollowedHyperlink"/>
    <w:uiPriority w:val="99"/>
    <w:semiHidden/>
    <w:unhideWhenUsed/>
    <w:rsid w:val="00A277D2"/>
    <w:rPr>
      <w:color w:val="800080"/>
      <w:u w:val="single"/>
    </w:rPr>
  </w:style>
  <w:style w:type="table" w:styleId="TableGrid">
    <w:name w:val="Table Grid"/>
    <w:basedOn w:val="TableNormal"/>
    <w:uiPriority w:val="59"/>
    <w:unhideWhenUsed/>
    <w:rsid w:val="000F56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allaad1">
    <w:name w:val="Normaallaad1"/>
    <w:rsid w:val="00D7785E"/>
    <w:pPr>
      <w:pBdr>
        <w:top w:val="nil"/>
        <w:left w:val="nil"/>
        <w:bottom w:val="nil"/>
        <w:right w:val="nil"/>
        <w:between w:val="nil"/>
      </w:pBd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B11707"/>
    <w:pPr>
      <w:ind w:left="720"/>
      <w:contextualSpacing/>
    </w:pPr>
  </w:style>
  <w:style w:type="paragraph" w:styleId="BodyText">
    <w:name w:val="Body Text"/>
    <w:basedOn w:val="Normal"/>
    <w:link w:val="BodyTextChar"/>
    <w:rsid w:val="00FB74A5"/>
    <w:pPr>
      <w:widowControl w:val="0"/>
      <w:tabs>
        <w:tab w:val="center" w:pos="4512"/>
        <w:tab w:val="left" w:pos="6336"/>
        <w:tab w:val="left" w:pos="7632"/>
        <w:tab w:val="left" w:pos="8928"/>
      </w:tabs>
      <w:spacing w:after="0" w:line="240" w:lineRule="auto"/>
      <w:jc w:val="center"/>
    </w:pPr>
    <w:rPr>
      <w:rFonts w:ascii="Times New Roman" w:eastAsia="Times New Roman" w:hAnsi="Times New Roman"/>
      <w:b/>
      <w:sz w:val="40"/>
      <w:szCs w:val="20"/>
      <w:lang w:val="fi-FI"/>
    </w:rPr>
  </w:style>
  <w:style w:type="character" w:customStyle="1" w:styleId="BodyTextChar">
    <w:name w:val="Body Text Char"/>
    <w:basedOn w:val="DefaultParagraphFont"/>
    <w:link w:val="BodyText"/>
    <w:rsid w:val="00FB74A5"/>
    <w:rPr>
      <w:rFonts w:ascii="Times New Roman" w:eastAsia="Times New Roman" w:hAnsi="Times New Roman"/>
      <w:b/>
      <w:sz w:val="40"/>
      <w:lang w:val="fi-FI" w:eastAsia="en-US"/>
    </w:rPr>
  </w:style>
</w:styles>
</file>

<file path=word/webSettings.xml><?xml version="1.0" encoding="utf-8"?>
<w:webSettings xmlns:r="http://schemas.openxmlformats.org/officeDocument/2006/relationships" xmlns:w="http://schemas.openxmlformats.org/wordprocessingml/2006/main">
  <w:divs>
    <w:div w:id="76101089">
      <w:bodyDiv w:val="1"/>
      <w:marLeft w:val="0"/>
      <w:marRight w:val="0"/>
      <w:marTop w:val="0"/>
      <w:marBottom w:val="0"/>
      <w:divBdr>
        <w:top w:val="none" w:sz="0" w:space="0" w:color="auto"/>
        <w:left w:val="none" w:sz="0" w:space="0" w:color="auto"/>
        <w:bottom w:val="none" w:sz="0" w:space="0" w:color="auto"/>
        <w:right w:val="none" w:sz="0" w:space="0" w:color="auto"/>
      </w:divBdr>
    </w:div>
    <w:div w:id="655567630">
      <w:bodyDiv w:val="1"/>
      <w:marLeft w:val="0"/>
      <w:marRight w:val="0"/>
      <w:marTop w:val="0"/>
      <w:marBottom w:val="0"/>
      <w:divBdr>
        <w:top w:val="none" w:sz="0" w:space="0" w:color="auto"/>
        <w:left w:val="none" w:sz="0" w:space="0" w:color="auto"/>
        <w:bottom w:val="none" w:sz="0" w:space="0" w:color="auto"/>
        <w:right w:val="none" w:sz="0" w:space="0" w:color="auto"/>
      </w:divBdr>
    </w:div>
    <w:div w:id="777604346">
      <w:bodyDiv w:val="1"/>
      <w:marLeft w:val="0"/>
      <w:marRight w:val="0"/>
      <w:marTop w:val="0"/>
      <w:marBottom w:val="0"/>
      <w:divBdr>
        <w:top w:val="none" w:sz="0" w:space="0" w:color="auto"/>
        <w:left w:val="none" w:sz="0" w:space="0" w:color="auto"/>
        <w:bottom w:val="none" w:sz="0" w:space="0" w:color="auto"/>
        <w:right w:val="none" w:sz="0" w:space="0" w:color="auto"/>
      </w:divBdr>
    </w:div>
    <w:div w:id="970092178">
      <w:bodyDiv w:val="1"/>
      <w:marLeft w:val="0"/>
      <w:marRight w:val="0"/>
      <w:marTop w:val="0"/>
      <w:marBottom w:val="0"/>
      <w:divBdr>
        <w:top w:val="none" w:sz="0" w:space="0" w:color="auto"/>
        <w:left w:val="none" w:sz="0" w:space="0" w:color="auto"/>
        <w:bottom w:val="none" w:sz="0" w:space="0" w:color="auto"/>
        <w:right w:val="none" w:sz="0" w:space="0" w:color="auto"/>
      </w:divBdr>
    </w:div>
    <w:div w:id="1037895826">
      <w:bodyDiv w:val="1"/>
      <w:marLeft w:val="0"/>
      <w:marRight w:val="0"/>
      <w:marTop w:val="0"/>
      <w:marBottom w:val="0"/>
      <w:divBdr>
        <w:top w:val="none" w:sz="0" w:space="0" w:color="auto"/>
        <w:left w:val="none" w:sz="0" w:space="0" w:color="auto"/>
        <w:bottom w:val="none" w:sz="0" w:space="0" w:color="auto"/>
        <w:right w:val="none" w:sz="0" w:space="0" w:color="auto"/>
      </w:divBdr>
    </w:div>
    <w:div w:id="1343782201">
      <w:bodyDiv w:val="1"/>
      <w:marLeft w:val="0"/>
      <w:marRight w:val="0"/>
      <w:marTop w:val="0"/>
      <w:marBottom w:val="0"/>
      <w:divBdr>
        <w:top w:val="none" w:sz="0" w:space="0" w:color="auto"/>
        <w:left w:val="none" w:sz="0" w:space="0" w:color="auto"/>
        <w:bottom w:val="none" w:sz="0" w:space="0" w:color="auto"/>
        <w:right w:val="none" w:sz="0" w:space="0" w:color="auto"/>
      </w:divBdr>
    </w:div>
    <w:div w:id="1963532534">
      <w:bodyDiv w:val="1"/>
      <w:marLeft w:val="0"/>
      <w:marRight w:val="0"/>
      <w:marTop w:val="0"/>
      <w:marBottom w:val="0"/>
      <w:divBdr>
        <w:top w:val="none" w:sz="0" w:space="0" w:color="auto"/>
        <w:left w:val="none" w:sz="0" w:space="0" w:color="auto"/>
        <w:bottom w:val="none" w:sz="0" w:space="0" w:color="auto"/>
        <w:right w:val="none" w:sz="0" w:space="0" w:color="auto"/>
      </w:divBdr>
    </w:div>
    <w:div w:id="197212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CE7308-139F-4E0B-9EBC-AA80AA77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6720</Words>
  <Characters>38977</Characters>
  <Application>Microsoft Office Word</Application>
  <DocSecurity>0</DocSecurity>
  <Lines>324</Lines>
  <Paragraphs>91</Paragraphs>
  <ScaleCrop>false</ScaleCrop>
  <HeadingPairs>
    <vt:vector size="6" baseType="variant">
      <vt:variant>
        <vt:lpstr>Pealkiri</vt:lpstr>
      </vt:variant>
      <vt:variant>
        <vt:i4>1</vt:i4>
      </vt:variant>
      <vt:variant>
        <vt:lpstr>Title</vt:lpstr>
      </vt:variant>
      <vt:variant>
        <vt:i4>1</vt:i4>
      </vt:variant>
      <vt:variant>
        <vt:lpstr>Tiitel</vt:lpstr>
      </vt:variant>
      <vt:variant>
        <vt:i4>1</vt:i4>
      </vt:variant>
    </vt:vector>
  </HeadingPairs>
  <TitlesOfParts>
    <vt:vector size="3" baseType="lpstr">
      <vt:lpstr/>
      <vt:lpstr/>
      <vt:lpstr/>
    </vt:vector>
  </TitlesOfParts>
  <Company/>
  <LinksUpToDate>false</LinksUpToDate>
  <CharactersWithSpaces>45606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dc:creator>
  <cp:lastModifiedBy>Windows User</cp:lastModifiedBy>
  <cp:revision>2</cp:revision>
  <cp:lastPrinted>2017-12-22T08:08:00Z</cp:lastPrinted>
  <dcterms:created xsi:type="dcterms:W3CDTF">2018-07-27T10:27:00Z</dcterms:created>
  <dcterms:modified xsi:type="dcterms:W3CDTF">2018-07-27T10:27:00Z</dcterms:modified>
</cp:coreProperties>
</file>